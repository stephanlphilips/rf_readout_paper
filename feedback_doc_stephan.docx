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4F82F" w14:textId="77777777" w:rsidR="00B463B0" w:rsidRPr="006F5142" w:rsidRDefault="00B463B0" w:rsidP="00B463B0">
      <w:pPr>
        <w:pStyle w:val="NormalWeb"/>
        <w:rPr>
          <w:b/>
          <w:bCs/>
          <w:sz w:val="36"/>
          <w:szCs w:val="36"/>
        </w:rPr>
      </w:pPr>
      <w:r w:rsidRPr="006F5142">
        <w:rPr>
          <w:rFonts w:ascii="CMBX9" w:hAnsi="CMBX9"/>
          <w:b/>
          <w:bCs/>
          <w:szCs w:val="22"/>
        </w:rPr>
        <w:t xml:space="preserve">Abstract </w:t>
      </w:r>
    </w:p>
    <w:p w14:paraId="15A1D44E" w14:textId="77777777" w:rsidR="00B463B0" w:rsidRDefault="00B463B0" w:rsidP="00B463B0">
      <w:pPr>
        <w:pStyle w:val="NormalWeb"/>
      </w:pPr>
      <w:r>
        <w:rPr>
          <w:rFonts w:ascii="CMR9" w:hAnsi="CMR9"/>
          <w:sz w:val="18"/>
          <w:szCs w:val="18"/>
        </w:rPr>
        <w:t xml:space="preserve">RF reflectometry for charge sensing is a fast and high fidelity method for spin qubit measurements. While it has been successfully implemented in gallium arsenide, silicon germanium has </w:t>
      </w:r>
      <w:commentRangeStart w:id="0"/>
      <w:r>
        <w:rPr>
          <w:rFonts w:ascii="CMR9" w:hAnsi="CMR9"/>
          <w:sz w:val="18"/>
          <w:szCs w:val="18"/>
        </w:rPr>
        <w:t>proved significantly more chal- lenging due to substantially larger capacitances of the devices to ground</w:t>
      </w:r>
      <w:commentRangeEnd w:id="0"/>
      <w:r>
        <w:rPr>
          <w:rStyle w:val="CommentReference"/>
          <w:rFonts w:asciiTheme="minorHAnsi" w:eastAsiaTheme="minorHAnsi" w:hAnsiTheme="minorHAnsi" w:cstheme="minorBidi"/>
          <w:lang w:eastAsia="en-US"/>
        </w:rPr>
        <w:commentReference w:id="0"/>
      </w:r>
      <w:r>
        <w:rPr>
          <w:rFonts w:ascii="CMR9" w:hAnsi="CMR9"/>
          <w:sz w:val="18"/>
          <w:szCs w:val="18"/>
        </w:rPr>
        <w:t xml:space="preserve">. We demonstrate that the effects of this extra capacitance can be miti- gated to enable RF reflectometry. Additionally, we demonstrate that this capacitance can actually serve as a pathway to introduce the RF tone to the sensor dot. We lay out the considerations for these two techniques. </w:t>
      </w:r>
    </w:p>
    <w:p w14:paraId="71D53B98" w14:textId="0269F342" w:rsidR="00D82E57" w:rsidRDefault="00B463B0">
      <w:pPr>
        <w:rPr>
          <w:color w:val="5B9BD5" w:themeColor="accent5"/>
          <w:lang w:val="en-US"/>
        </w:rPr>
      </w:pPr>
      <w:proofErr w:type="gramStart"/>
      <w:r>
        <w:rPr>
          <w:color w:val="5B9BD5" w:themeColor="accent5"/>
          <w:lang w:val="en-US"/>
        </w:rPr>
        <w:t>Generally</w:t>
      </w:r>
      <w:proofErr w:type="gramEnd"/>
      <w:r>
        <w:rPr>
          <w:color w:val="5B9BD5" w:themeColor="accent5"/>
          <w:lang w:val="en-US"/>
        </w:rPr>
        <w:t xml:space="preserve"> I guess the added values of our paper are:</w:t>
      </w:r>
    </w:p>
    <w:p w14:paraId="35A5DB88" w14:textId="252D1FEC" w:rsidR="00B463B0" w:rsidRDefault="00B463B0" w:rsidP="00B463B0">
      <w:pPr>
        <w:pStyle w:val="ListParagraph"/>
        <w:numPr>
          <w:ilvl w:val="0"/>
          <w:numId w:val="1"/>
        </w:numPr>
        <w:rPr>
          <w:color w:val="5B9BD5" w:themeColor="accent5"/>
          <w:lang w:val="en-US"/>
        </w:rPr>
      </w:pPr>
      <w:r>
        <w:rPr>
          <w:color w:val="5B9BD5" w:themeColor="accent5"/>
          <w:lang w:val="en-US"/>
        </w:rPr>
        <w:t>More detailed (compared to others) investigation of why the parasitic capacitance is bad for RF readout.</w:t>
      </w:r>
    </w:p>
    <w:p w14:paraId="4F2E615C" w14:textId="2146F5FB" w:rsidR="00B463B0" w:rsidRDefault="00B463B0" w:rsidP="00B463B0">
      <w:pPr>
        <w:pStyle w:val="ListParagraph"/>
        <w:numPr>
          <w:ilvl w:val="0"/>
          <w:numId w:val="1"/>
        </w:numPr>
        <w:rPr>
          <w:color w:val="5B9BD5" w:themeColor="accent5"/>
          <w:lang w:val="en-US"/>
        </w:rPr>
      </w:pPr>
      <w:r>
        <w:rPr>
          <w:color w:val="5B9BD5" w:themeColor="accent5"/>
          <w:lang w:val="en-US"/>
        </w:rPr>
        <w:t xml:space="preserve">Modification to chip and </w:t>
      </w:r>
      <w:proofErr w:type="spellStart"/>
      <w:r>
        <w:rPr>
          <w:color w:val="5B9BD5" w:themeColor="accent5"/>
          <w:lang w:val="en-US"/>
        </w:rPr>
        <w:t>pcb</w:t>
      </w:r>
      <w:proofErr w:type="spellEnd"/>
      <w:r>
        <w:rPr>
          <w:color w:val="5B9BD5" w:themeColor="accent5"/>
          <w:lang w:val="en-US"/>
        </w:rPr>
        <w:t xml:space="preserve"> to make the ohmic method work.</w:t>
      </w:r>
    </w:p>
    <w:p w14:paraId="6CD0B60F" w14:textId="64F25166" w:rsidR="00B463B0" w:rsidRDefault="00B463B0" w:rsidP="00B463B0">
      <w:pPr>
        <w:pStyle w:val="ListParagraph"/>
        <w:numPr>
          <w:ilvl w:val="0"/>
          <w:numId w:val="1"/>
        </w:numPr>
        <w:rPr>
          <w:color w:val="5B9BD5" w:themeColor="accent5"/>
          <w:lang w:val="en-US"/>
        </w:rPr>
      </w:pPr>
      <w:r>
        <w:rPr>
          <w:color w:val="5B9BD5" w:themeColor="accent5"/>
          <w:lang w:val="en-US"/>
        </w:rPr>
        <w:t xml:space="preserve">Modification to chip to make it work via acc gate + performance </w:t>
      </w:r>
      <w:proofErr w:type="spellStart"/>
      <w:r>
        <w:rPr>
          <w:color w:val="5B9BD5" w:themeColor="accent5"/>
          <w:lang w:val="en-US"/>
        </w:rPr>
        <w:t>charac</w:t>
      </w:r>
      <w:proofErr w:type="spellEnd"/>
      <w:r>
        <w:rPr>
          <w:color w:val="5B9BD5" w:themeColor="accent5"/>
          <w:lang w:val="en-US"/>
        </w:rPr>
        <w:t>.</w:t>
      </w:r>
    </w:p>
    <w:p w14:paraId="3F2998E3" w14:textId="0B821818" w:rsidR="00B463B0" w:rsidRDefault="00B463B0" w:rsidP="00B463B0">
      <w:pPr>
        <w:rPr>
          <w:color w:val="5B9BD5" w:themeColor="accent5"/>
          <w:lang w:val="en-US"/>
        </w:rPr>
      </w:pPr>
    </w:p>
    <w:p w14:paraId="18E2FEBA" w14:textId="210929AE" w:rsidR="00B463B0" w:rsidRDefault="00B463B0" w:rsidP="00B463B0">
      <w:pPr>
        <w:rPr>
          <w:color w:val="5B9BD5" w:themeColor="accent5"/>
          <w:lang w:val="en-US"/>
        </w:rPr>
      </w:pPr>
      <w:r>
        <w:rPr>
          <w:color w:val="5B9BD5" w:themeColor="accent5"/>
          <w:lang w:val="en-US"/>
        </w:rPr>
        <w:t>Alternative version:</w:t>
      </w:r>
    </w:p>
    <w:p w14:paraId="69800B8B" w14:textId="09A8BD75" w:rsidR="00B463B0" w:rsidRPr="006F5142" w:rsidRDefault="00B463B0" w:rsidP="00B463B0">
      <w:pPr>
        <w:pStyle w:val="NormalWeb"/>
        <w:rPr>
          <w:rFonts w:ascii="CMR9" w:hAnsi="CMR9"/>
          <w:color w:val="5B9BD5" w:themeColor="accent5"/>
          <w:sz w:val="18"/>
          <w:szCs w:val="18"/>
          <w:lang w:val="en-US"/>
        </w:rPr>
      </w:pPr>
      <w:r w:rsidRPr="006F5142">
        <w:rPr>
          <w:rFonts w:ascii="CMR9" w:hAnsi="CMR9"/>
          <w:color w:val="5B9BD5" w:themeColor="accent5"/>
          <w:sz w:val="18"/>
          <w:szCs w:val="18"/>
        </w:rPr>
        <w:t xml:space="preserve">RF reflectometry for charge sensing is a fast and </w:t>
      </w:r>
      <w:r w:rsidRPr="006F5142">
        <w:rPr>
          <w:rFonts w:ascii="CMR9" w:hAnsi="CMR9"/>
          <w:color w:val="5B9BD5" w:themeColor="accent5"/>
          <w:sz w:val="18"/>
          <w:szCs w:val="18"/>
          <w:lang w:val="en-US"/>
        </w:rPr>
        <w:t>sensitive</w:t>
      </w:r>
      <w:r w:rsidRPr="006F5142">
        <w:rPr>
          <w:rFonts w:ascii="CMR9" w:hAnsi="CMR9"/>
          <w:color w:val="5B9BD5" w:themeColor="accent5"/>
          <w:sz w:val="18"/>
          <w:szCs w:val="18"/>
        </w:rPr>
        <w:t xml:space="preserve"> method for spin qubit measurements. </w:t>
      </w:r>
      <w:r w:rsidRPr="006F5142">
        <w:rPr>
          <w:rFonts w:ascii="CMR9" w:hAnsi="CMR9"/>
          <w:color w:val="5B9BD5" w:themeColor="accent5"/>
          <w:sz w:val="18"/>
          <w:szCs w:val="18"/>
          <w:lang w:val="en-US"/>
        </w:rPr>
        <w:t xml:space="preserve">We focus in this work on the implementation of RF readout in the Silicon Germanium </w:t>
      </w:r>
      <w:r w:rsidR="006F5142" w:rsidRPr="006F5142">
        <w:rPr>
          <w:rFonts w:ascii="CMR9" w:hAnsi="CMR9"/>
          <w:color w:val="5B9BD5" w:themeColor="accent5"/>
          <w:sz w:val="18"/>
          <w:szCs w:val="18"/>
          <w:lang w:val="en-US"/>
        </w:rPr>
        <w:t>heterostructures</w:t>
      </w:r>
      <w:r w:rsidRPr="006F5142">
        <w:rPr>
          <w:rFonts w:ascii="CMR9" w:hAnsi="CMR9"/>
          <w:color w:val="5B9BD5" w:themeColor="accent5"/>
          <w:sz w:val="18"/>
          <w:szCs w:val="18"/>
        </w:rPr>
        <w:t>.</w:t>
      </w:r>
      <w:r w:rsidRPr="006F5142">
        <w:rPr>
          <w:rFonts w:ascii="CMR9" w:hAnsi="CMR9"/>
          <w:color w:val="5B9BD5" w:themeColor="accent5"/>
          <w:sz w:val="18"/>
          <w:szCs w:val="18"/>
          <w:lang w:val="en-US"/>
        </w:rPr>
        <w:t xml:space="preserve">  The implementation proved challenging due to large parasitic capacitances of accumulation mode devices. We investigate the sources and effects of these parasitic capacitances. </w:t>
      </w:r>
      <w:r w:rsidR="006F5142" w:rsidRPr="006F5142">
        <w:rPr>
          <w:rFonts w:ascii="CMR9" w:hAnsi="CMR9"/>
          <w:color w:val="5B9BD5" w:themeColor="accent5"/>
          <w:sz w:val="18"/>
          <w:szCs w:val="18"/>
          <w:lang w:val="en-US"/>
        </w:rPr>
        <w:t xml:space="preserve">We describe two methods that are used to mitigate these parasitic capacitances, both by on and off chip methods. We show that using these methods it is possible to obtain a high-performance readout circuit in </w:t>
      </w:r>
      <w:proofErr w:type="spellStart"/>
      <w:r w:rsidR="006F5142" w:rsidRPr="006F5142">
        <w:rPr>
          <w:rFonts w:ascii="CMR9" w:hAnsi="CMR9"/>
          <w:color w:val="5B9BD5" w:themeColor="accent5"/>
          <w:sz w:val="18"/>
          <w:szCs w:val="18"/>
          <w:lang w:val="en-US"/>
        </w:rPr>
        <w:t>SiGe</w:t>
      </w:r>
      <w:proofErr w:type="spellEnd"/>
      <w:r w:rsidR="006F5142" w:rsidRPr="006F5142">
        <w:rPr>
          <w:rFonts w:ascii="CMR9" w:hAnsi="CMR9"/>
          <w:color w:val="5B9BD5" w:themeColor="accent5"/>
          <w:sz w:val="18"/>
          <w:szCs w:val="18"/>
          <w:lang w:val="en-US"/>
        </w:rPr>
        <w:t xml:space="preserve"> heterostructures.</w:t>
      </w:r>
    </w:p>
    <w:p w14:paraId="1904D832" w14:textId="77777777" w:rsidR="006F5142" w:rsidRPr="006F5142" w:rsidRDefault="006F5142" w:rsidP="006F5142">
      <w:pPr>
        <w:pStyle w:val="NormalWeb"/>
        <w:rPr>
          <w:b/>
          <w:bCs/>
        </w:rPr>
      </w:pPr>
      <w:r w:rsidRPr="006F5142">
        <w:rPr>
          <w:rFonts w:ascii="CMBX12" w:hAnsi="CMBX12"/>
          <w:b/>
          <w:bCs/>
          <w:sz w:val="28"/>
          <w:szCs w:val="28"/>
        </w:rPr>
        <w:t xml:space="preserve">Intro </w:t>
      </w:r>
    </w:p>
    <w:p w14:paraId="447349EA" w14:textId="77777777" w:rsidR="006F5142" w:rsidRDefault="006F5142" w:rsidP="006F5142">
      <w:pPr>
        <w:pStyle w:val="NormalWeb"/>
      </w:pPr>
      <w:r>
        <w:rPr>
          <w:rFonts w:ascii="CMR10" w:hAnsi="CMR10"/>
          <w:sz w:val="20"/>
          <w:szCs w:val="20"/>
        </w:rPr>
        <w:t>As Moore’s law begins to break down, new computational schemes will be neces- sary for improved computation performance. Quantum computing is an exciting avenue that already boast algorithms that should provide speedups or perform tasks that are impossible on conventional computers (</w:t>
      </w:r>
      <w:commentRangeStart w:id="1"/>
      <w:r>
        <w:rPr>
          <w:rFonts w:ascii="CMR10" w:hAnsi="CMR10"/>
          <w:color w:val="FF0000"/>
          <w:sz w:val="20"/>
          <w:szCs w:val="20"/>
        </w:rPr>
        <w:t>cite papers on quantum computation algorithm/proposals</w:t>
      </w:r>
      <w:commentRangeEnd w:id="1"/>
      <w:r>
        <w:rPr>
          <w:rStyle w:val="CommentReference"/>
          <w:rFonts w:asciiTheme="minorHAnsi" w:eastAsiaTheme="minorHAnsi" w:hAnsiTheme="minorHAnsi" w:cstheme="minorBidi"/>
          <w:lang w:eastAsia="en-US"/>
        </w:rPr>
        <w:commentReference w:id="1"/>
      </w:r>
      <w:r>
        <w:rPr>
          <w:rFonts w:ascii="CMR10" w:hAnsi="CMR10"/>
          <w:sz w:val="20"/>
          <w:szCs w:val="20"/>
        </w:rPr>
        <w:t xml:space="preserve">). Of the physical platforms available, spin based quantum bits (qubits) in semiconductors are particularly promising [3] </w:t>
      </w:r>
      <w:commentRangeStart w:id="2"/>
      <w:r>
        <w:rPr>
          <w:rFonts w:ascii="CMR10" w:hAnsi="CMR10"/>
          <w:color w:val="FF0000"/>
          <w:sz w:val="20"/>
          <w:szCs w:val="20"/>
        </w:rPr>
        <w:t>cite papers on GaAs/SiGe/InAs/... spin qubit</w:t>
      </w:r>
      <w:commentRangeEnd w:id="2"/>
      <w:r>
        <w:rPr>
          <w:rStyle w:val="CommentReference"/>
          <w:rFonts w:asciiTheme="minorHAnsi" w:eastAsiaTheme="minorHAnsi" w:hAnsiTheme="minorHAnsi" w:cstheme="minorBidi"/>
          <w:lang w:eastAsia="en-US"/>
        </w:rPr>
        <w:commentReference w:id="2"/>
      </w:r>
      <w:r>
        <w:rPr>
          <w:rFonts w:ascii="CMR10" w:hAnsi="CMR10"/>
          <w:sz w:val="20"/>
          <w:szCs w:val="20"/>
        </w:rPr>
        <w:t xml:space="preserve">). These qubits can be </w:t>
      </w:r>
      <w:commentRangeStart w:id="3"/>
      <w:r>
        <w:rPr>
          <w:rFonts w:ascii="CMR10" w:hAnsi="CMR10"/>
          <w:sz w:val="20"/>
          <w:szCs w:val="20"/>
        </w:rPr>
        <w:t>initialized quickly and with high fidelity through spin dependent tunneling to a neighbor- ing Fermi sea</w:t>
      </w:r>
      <w:commentRangeEnd w:id="3"/>
      <w:r>
        <w:rPr>
          <w:rStyle w:val="CommentReference"/>
          <w:rFonts w:asciiTheme="minorHAnsi" w:eastAsiaTheme="minorHAnsi" w:hAnsiTheme="minorHAnsi" w:cstheme="minorBidi"/>
          <w:lang w:eastAsia="en-US"/>
        </w:rPr>
        <w:commentReference w:id="3"/>
      </w:r>
      <w:r>
        <w:rPr>
          <w:rFonts w:ascii="CMR10" w:hAnsi="CMR10"/>
          <w:sz w:val="20"/>
          <w:szCs w:val="20"/>
        </w:rPr>
        <w:t xml:space="preserve">. Single qubit gates with fidelities </w:t>
      </w:r>
      <w:commentRangeStart w:id="4"/>
      <w:r>
        <w:rPr>
          <w:rFonts w:ascii="CMR10" w:hAnsi="CMR10"/>
          <w:sz w:val="20"/>
          <w:szCs w:val="20"/>
        </w:rPr>
        <w:t xml:space="preserve">above 99% </w:t>
      </w:r>
      <w:commentRangeEnd w:id="4"/>
      <w:r w:rsidR="007924EE">
        <w:rPr>
          <w:rStyle w:val="CommentReference"/>
          <w:rFonts w:asciiTheme="minorHAnsi" w:eastAsiaTheme="minorHAnsi" w:hAnsiTheme="minorHAnsi" w:cstheme="minorBidi"/>
          <w:lang w:eastAsia="en-US"/>
        </w:rPr>
        <w:commentReference w:id="4"/>
      </w:r>
      <w:r>
        <w:rPr>
          <w:rFonts w:ascii="CMR10" w:hAnsi="CMR10"/>
          <w:sz w:val="20"/>
          <w:szCs w:val="20"/>
        </w:rPr>
        <w:t xml:space="preserve">and </w:t>
      </w:r>
      <w:commentRangeStart w:id="5"/>
      <w:r>
        <w:rPr>
          <w:rFonts w:ascii="CMR10" w:hAnsi="CMR10"/>
          <w:sz w:val="20"/>
          <w:szCs w:val="20"/>
        </w:rPr>
        <w:t xml:space="preserve">two qubit gates above 90% </w:t>
      </w:r>
      <w:commentRangeEnd w:id="5"/>
      <w:r w:rsidR="007924EE">
        <w:rPr>
          <w:rStyle w:val="CommentReference"/>
          <w:rFonts w:asciiTheme="minorHAnsi" w:eastAsiaTheme="minorHAnsi" w:hAnsiTheme="minorHAnsi" w:cstheme="minorBidi"/>
          <w:lang w:eastAsia="en-US"/>
        </w:rPr>
        <w:commentReference w:id="5"/>
      </w:r>
      <w:r>
        <w:rPr>
          <w:rFonts w:ascii="CMR10" w:hAnsi="CMR10"/>
          <w:sz w:val="20"/>
          <w:szCs w:val="20"/>
        </w:rPr>
        <w:t xml:space="preserve">have been demonstrated. The small size and localized nature of the control also lend themselves </w:t>
      </w:r>
      <w:commentRangeStart w:id="6"/>
      <w:r>
        <w:rPr>
          <w:rFonts w:ascii="CMR10" w:hAnsi="CMR10"/>
          <w:sz w:val="20"/>
          <w:szCs w:val="20"/>
        </w:rPr>
        <w:t xml:space="preserve">naturally to scaling to the number of qubits </w:t>
      </w:r>
      <w:commentRangeEnd w:id="6"/>
      <w:r w:rsidR="007924EE">
        <w:rPr>
          <w:rStyle w:val="CommentReference"/>
          <w:rFonts w:asciiTheme="minorHAnsi" w:eastAsiaTheme="minorHAnsi" w:hAnsiTheme="minorHAnsi" w:cstheme="minorBidi"/>
          <w:lang w:eastAsia="en-US"/>
        </w:rPr>
        <w:commentReference w:id="6"/>
      </w:r>
      <w:r>
        <w:rPr>
          <w:rFonts w:ascii="CMR10" w:hAnsi="CMR10"/>
          <w:sz w:val="20"/>
          <w:szCs w:val="20"/>
        </w:rPr>
        <w:t xml:space="preserve">needed for a fully functioning quantum computer. </w:t>
      </w:r>
      <w:commentRangeStart w:id="7"/>
      <w:r>
        <w:rPr>
          <w:rFonts w:ascii="CMR10" w:hAnsi="CMR10"/>
          <w:sz w:val="20"/>
          <w:szCs w:val="20"/>
        </w:rPr>
        <w:t xml:space="preserve">One particularly interesting semi- conductor material is silicon germanium (SiGe) which hosts a two dimentional electron gas (2DEG) where spin qubits can be formed. The qubit overlaps with orders of magnitude less nuclear spins than in other materials, such as gallium aresenide (GaAs), which reduces decoherence due to the magnetic field noise from nuclear spin fluctuations </w:t>
      </w:r>
      <w:r>
        <w:rPr>
          <w:rFonts w:ascii="CMR10" w:hAnsi="CMR10"/>
          <w:color w:val="FF0000"/>
          <w:sz w:val="20"/>
          <w:szCs w:val="20"/>
        </w:rPr>
        <w:t>cite papers</w:t>
      </w:r>
      <w:r>
        <w:rPr>
          <w:rFonts w:ascii="CMR10" w:hAnsi="CMR10"/>
          <w:sz w:val="20"/>
          <w:szCs w:val="20"/>
        </w:rPr>
        <w:t xml:space="preserve">. </w:t>
      </w:r>
      <w:commentRangeEnd w:id="7"/>
      <w:r w:rsidR="007924EE">
        <w:rPr>
          <w:rStyle w:val="CommentReference"/>
          <w:rFonts w:asciiTheme="minorHAnsi" w:eastAsiaTheme="minorHAnsi" w:hAnsiTheme="minorHAnsi" w:cstheme="minorBidi"/>
          <w:lang w:eastAsia="en-US"/>
        </w:rPr>
        <w:commentReference w:id="7"/>
      </w:r>
    </w:p>
    <w:p w14:paraId="425BBDDA" w14:textId="6E87EE93" w:rsidR="00073D7C" w:rsidRPr="0094145E" w:rsidRDefault="00073D7C" w:rsidP="00073D7C">
      <w:pPr>
        <w:pStyle w:val="NormalWeb"/>
        <w:rPr>
          <w:lang w:val="en-US"/>
          <w:rPrChange w:id="8" w:author="Stephan Philips" w:date="2020-05-29T16:07:00Z">
            <w:rPr/>
          </w:rPrChange>
        </w:rPr>
      </w:pPr>
      <w:r>
        <w:rPr>
          <w:rFonts w:ascii="CMR10" w:hAnsi="CMR10"/>
          <w:sz w:val="20"/>
          <w:szCs w:val="20"/>
        </w:rPr>
        <w:t>Charge sensing is an important technique for measuring spin qubits because their long-lived spin states can be converted into detectable charge states. This is usually done by Elzerman readout or Pauli-Spin blockade readout (</w:t>
      </w:r>
      <w:commentRangeStart w:id="9"/>
      <w:r>
        <w:rPr>
          <w:rFonts w:ascii="CMR10" w:hAnsi="CMR10"/>
          <w:color w:val="FF0000"/>
          <w:sz w:val="20"/>
          <w:szCs w:val="20"/>
        </w:rPr>
        <w:t>papers</w:t>
      </w:r>
      <w:commentRangeEnd w:id="9"/>
      <w:r>
        <w:rPr>
          <w:rStyle w:val="CommentReference"/>
          <w:rFonts w:asciiTheme="minorHAnsi" w:eastAsiaTheme="minorHAnsi" w:hAnsiTheme="minorHAnsi" w:cstheme="minorBidi"/>
          <w:lang w:eastAsia="en-US"/>
        </w:rPr>
        <w:commentReference w:id="9"/>
      </w:r>
      <w:r>
        <w:rPr>
          <w:rFonts w:ascii="CMR10" w:hAnsi="CMR10"/>
          <w:sz w:val="20"/>
          <w:szCs w:val="20"/>
        </w:rPr>
        <w:t xml:space="preserve">). To detect a charge state, one can make use of a sensing quantum dot (SD) in close proximity (d </w:t>
      </w:r>
      <w:r>
        <w:rPr>
          <w:rFonts w:ascii="CMMI10" w:hAnsi="CMMI10"/>
          <w:sz w:val="20"/>
          <w:szCs w:val="20"/>
        </w:rPr>
        <w:t>&lt;</w:t>
      </w:r>
      <w:r>
        <w:rPr>
          <w:rFonts w:ascii="CMSY10" w:hAnsi="CMSY10"/>
          <w:sz w:val="20"/>
          <w:szCs w:val="20"/>
        </w:rPr>
        <w:t xml:space="preserve">∼ </w:t>
      </w:r>
      <w:r>
        <w:rPr>
          <w:rFonts w:ascii="CMR10" w:hAnsi="CMR10"/>
          <w:sz w:val="20"/>
          <w:szCs w:val="20"/>
        </w:rPr>
        <w:t xml:space="preserve">300 nm) to the qubit. The current through the sensing dot is strongly dependent on the charge state of the qubit because the electric potential of the qubit shifts the Coloumb peaks of the sensor dot, drastically altering its resistance. The easiest </w:t>
      </w:r>
      <w:del w:id="10" w:author="Stephan Philips" w:date="2020-05-29T16:02:00Z">
        <w:r w:rsidDel="00873238">
          <w:rPr>
            <w:rFonts w:ascii="CMR10" w:hAnsi="CMR10"/>
            <w:sz w:val="20"/>
            <w:szCs w:val="20"/>
          </w:rPr>
          <w:delText xml:space="preserve">(and most commonly used) </w:delText>
        </w:r>
      </w:del>
      <w:r>
        <w:rPr>
          <w:rFonts w:ascii="CMR10" w:hAnsi="CMR10"/>
          <w:sz w:val="20"/>
          <w:szCs w:val="20"/>
        </w:rPr>
        <w:t>way to measure this</w:t>
      </w:r>
      <w:ins w:id="11" w:author="Stephan Philips" w:date="2020-05-29T16:02:00Z">
        <w:r w:rsidR="00873238">
          <w:rPr>
            <w:rFonts w:ascii="CMR10" w:hAnsi="CMR10"/>
            <w:sz w:val="20"/>
            <w:szCs w:val="20"/>
            <w:lang w:val="en-US"/>
          </w:rPr>
          <w:t>,</w:t>
        </w:r>
      </w:ins>
      <w:r>
        <w:rPr>
          <w:rFonts w:ascii="CMR10" w:hAnsi="CMR10"/>
          <w:sz w:val="20"/>
          <w:szCs w:val="20"/>
        </w:rPr>
        <w:t xml:space="preserve"> is by using a DC current through the sensing dot with a amplifier at room temperature (e.g. with a JFET). However, this requires an integration time </w:t>
      </w:r>
      <w:commentRangeStart w:id="12"/>
      <w:r>
        <w:rPr>
          <w:rFonts w:ascii="CMR10" w:hAnsi="CMR10"/>
          <w:sz w:val="20"/>
          <w:szCs w:val="20"/>
        </w:rPr>
        <w:t>on the order of milliseconds</w:t>
      </w:r>
      <w:commentRangeEnd w:id="12"/>
      <w:r w:rsidR="00873238">
        <w:rPr>
          <w:rStyle w:val="CommentReference"/>
          <w:rFonts w:asciiTheme="minorHAnsi" w:eastAsiaTheme="minorHAnsi" w:hAnsiTheme="minorHAnsi" w:cstheme="minorBidi"/>
          <w:lang w:eastAsia="en-US"/>
        </w:rPr>
        <w:commentReference w:id="12"/>
      </w:r>
      <w:r>
        <w:rPr>
          <w:rFonts w:ascii="CMR10" w:hAnsi="CMR10"/>
          <w:sz w:val="20"/>
          <w:szCs w:val="20"/>
        </w:rPr>
        <w:t>, drastically slowing experiments because intializing and manipulating the qubit can be done on the nanosecond or microsecond scale. To reduce the noise</w:t>
      </w:r>
      <w:ins w:id="13" w:author="Stephan Philips" w:date="2020-05-29T16:04:00Z">
        <w:r w:rsidR="0094145E">
          <w:rPr>
            <w:rFonts w:ascii="CMR10" w:hAnsi="CMR10"/>
            <w:sz w:val="20"/>
            <w:szCs w:val="20"/>
            <w:lang w:val="en-US"/>
          </w:rPr>
          <w:t xml:space="preserve"> temperature</w:t>
        </w:r>
      </w:ins>
      <w:r>
        <w:rPr>
          <w:rFonts w:ascii="CMR10" w:hAnsi="CMR10"/>
          <w:sz w:val="20"/>
          <w:szCs w:val="20"/>
        </w:rPr>
        <w:t xml:space="preserve">, people have also built low temperature DC amplifiers that are operated </w:t>
      </w:r>
      <w:del w:id="14" w:author="Stephan Philips" w:date="2020-05-29T16:05:00Z">
        <w:r w:rsidDel="0094145E">
          <w:rPr>
            <w:rFonts w:ascii="CMR10" w:hAnsi="CMR10"/>
            <w:sz w:val="20"/>
            <w:szCs w:val="20"/>
          </w:rPr>
          <w:delText>within the same dilution refrigerator as the qubit</w:delText>
        </w:r>
      </w:del>
      <w:ins w:id="15" w:author="Stephan Philips" w:date="2020-05-29T16:05:00Z">
        <w:r w:rsidR="0094145E">
          <w:rPr>
            <w:rFonts w:ascii="CMR10" w:hAnsi="CMR10"/>
            <w:sz w:val="20"/>
            <w:szCs w:val="20"/>
            <w:lang w:val="en-US"/>
          </w:rPr>
          <w:t>at base temperature</w:t>
        </w:r>
      </w:ins>
      <w:r>
        <w:rPr>
          <w:rFonts w:ascii="CMR10" w:hAnsi="CMR10"/>
          <w:sz w:val="20"/>
          <w:szCs w:val="20"/>
        </w:rPr>
        <w:t xml:space="preserve">. This is technically difficult </w:t>
      </w:r>
      <w:r>
        <w:rPr>
          <w:rFonts w:ascii="CMR10" w:hAnsi="CMR10"/>
          <w:color w:val="FF0000"/>
          <w:sz w:val="20"/>
          <w:szCs w:val="20"/>
        </w:rPr>
        <w:t xml:space="preserve">Mark’s paper? </w:t>
      </w:r>
      <w:r>
        <w:rPr>
          <w:rFonts w:ascii="CMR10" w:hAnsi="CMR10"/>
          <w:sz w:val="20"/>
          <w:szCs w:val="20"/>
        </w:rPr>
        <w:t>due to issues like heating</w:t>
      </w:r>
      <w:ins w:id="16" w:author="Stephan Philips" w:date="2020-05-29T16:05:00Z">
        <w:r w:rsidR="0094145E">
          <w:rPr>
            <w:rFonts w:ascii="CMR10" w:hAnsi="CMR10"/>
            <w:sz w:val="20"/>
            <w:szCs w:val="20"/>
            <w:lang w:val="en-US"/>
          </w:rPr>
          <w:t xml:space="preserve"> and converting the impedance to 50 Ohm</w:t>
        </w:r>
      </w:ins>
      <w:r>
        <w:rPr>
          <w:rFonts w:ascii="CMR10" w:hAnsi="CMR10"/>
          <w:sz w:val="20"/>
          <w:szCs w:val="20"/>
        </w:rPr>
        <w:t xml:space="preserve">. For this reason, high frequency techniques </w:t>
      </w:r>
      <w:ins w:id="17" w:author="Stephan Philips" w:date="2020-05-29T16:06:00Z">
        <w:r w:rsidR="0094145E">
          <w:rPr>
            <w:rFonts w:ascii="CMR10" w:hAnsi="CMR10"/>
            <w:sz w:val="20"/>
            <w:szCs w:val="20"/>
            <w:lang w:val="en-US"/>
          </w:rPr>
          <w:t xml:space="preserve">like RF readout are of great </w:t>
        </w:r>
        <w:proofErr w:type="spellStart"/>
        <w:r w:rsidR="0094145E">
          <w:rPr>
            <w:rFonts w:ascii="CMR10" w:hAnsi="CMR10"/>
            <w:sz w:val="20"/>
            <w:szCs w:val="20"/>
            <w:lang w:val="en-US"/>
          </w:rPr>
          <w:t>interst</w:t>
        </w:r>
        <w:proofErr w:type="spellEnd"/>
        <w:r w:rsidR="0094145E">
          <w:rPr>
            <w:rFonts w:ascii="CMR10" w:hAnsi="CMR10"/>
            <w:sz w:val="20"/>
            <w:szCs w:val="20"/>
            <w:lang w:val="en-US"/>
          </w:rPr>
          <w:t xml:space="preserve">, as </w:t>
        </w:r>
      </w:ins>
      <w:del w:id="18" w:author="Stephan Philips" w:date="2020-05-29T16:19:00Z">
        <w:r w:rsidDel="00B87F19">
          <w:rPr>
            <w:rFonts w:ascii="CMR10" w:hAnsi="CMR10"/>
            <w:sz w:val="20"/>
            <w:szCs w:val="20"/>
          </w:rPr>
          <w:delText xml:space="preserve">that </w:delText>
        </w:r>
      </w:del>
      <w:ins w:id="19" w:author="Stephan Philips" w:date="2020-05-29T16:19:00Z">
        <w:r w:rsidR="00B87F19">
          <w:rPr>
            <w:rFonts w:ascii="CMR10" w:hAnsi="CMR10"/>
            <w:sz w:val="20"/>
            <w:szCs w:val="20"/>
            <w:lang w:val="en-US"/>
          </w:rPr>
          <w:t>this</w:t>
        </w:r>
        <w:r w:rsidR="00B87F19">
          <w:rPr>
            <w:rFonts w:ascii="CMR10" w:hAnsi="CMR10"/>
            <w:sz w:val="20"/>
            <w:szCs w:val="20"/>
          </w:rPr>
          <w:t xml:space="preserve"> </w:t>
        </w:r>
      </w:ins>
      <w:r>
        <w:rPr>
          <w:rFonts w:ascii="CMR10" w:hAnsi="CMR10"/>
          <w:sz w:val="20"/>
          <w:szCs w:val="20"/>
        </w:rPr>
        <w:t>allow</w:t>
      </w:r>
      <w:ins w:id="20" w:author="Stephan Philips" w:date="2020-05-29T16:19:00Z">
        <w:r w:rsidR="00B87F19">
          <w:rPr>
            <w:rFonts w:ascii="CMR10" w:hAnsi="CMR10"/>
            <w:sz w:val="20"/>
            <w:szCs w:val="20"/>
            <w:lang w:val="en-US"/>
          </w:rPr>
          <w:t>s</w:t>
        </w:r>
      </w:ins>
      <w:r>
        <w:rPr>
          <w:rFonts w:ascii="CMR10" w:hAnsi="CMR10"/>
          <w:sz w:val="20"/>
          <w:szCs w:val="20"/>
        </w:rPr>
        <w:t xml:space="preserve"> </w:t>
      </w:r>
      <w:del w:id="21" w:author="Stephan Philips" w:date="2020-05-29T16:07:00Z">
        <w:r w:rsidDel="0094145E">
          <w:rPr>
            <w:rFonts w:ascii="CMR10" w:hAnsi="CMR10"/>
            <w:sz w:val="20"/>
            <w:szCs w:val="20"/>
          </w:rPr>
          <w:delText xml:space="preserve">for filtering of low frequent noise and several microsecond integration times are of great interest. </w:delText>
        </w:r>
      </w:del>
      <w:ins w:id="22" w:author="Stephan Philips" w:date="2020-05-29T16:07:00Z">
        <w:r w:rsidR="0094145E">
          <w:rPr>
            <w:rFonts w:ascii="CMR10" w:hAnsi="CMR10"/>
            <w:sz w:val="20"/>
            <w:szCs w:val="20"/>
            <w:lang w:val="en-US"/>
          </w:rPr>
          <w:t>for comparably low(</w:t>
        </w:r>
        <w:proofErr w:type="spellStart"/>
        <w:r w:rsidR="0094145E">
          <w:rPr>
            <w:rFonts w:ascii="CMR10" w:hAnsi="CMR10"/>
            <w:sz w:val="20"/>
            <w:szCs w:val="20"/>
            <w:lang w:val="en-US"/>
          </w:rPr>
          <w:t>er</w:t>
        </w:r>
        <w:proofErr w:type="spellEnd"/>
        <w:r w:rsidR="0094145E">
          <w:rPr>
            <w:rFonts w:ascii="CMR10" w:hAnsi="CMR10"/>
            <w:sz w:val="20"/>
            <w:szCs w:val="20"/>
            <w:lang w:val="en-US"/>
          </w:rPr>
          <w:t>) noise temperatures and sub microsecond integration times.</w:t>
        </w:r>
      </w:ins>
    </w:p>
    <w:p w14:paraId="0735C2A2" w14:textId="66ACF2D8" w:rsidR="0094145E" w:rsidRDefault="0094145E" w:rsidP="0094145E">
      <w:pPr>
        <w:pStyle w:val="NormalWeb"/>
      </w:pPr>
      <w:r>
        <w:rPr>
          <w:rFonts w:ascii="CMR10" w:hAnsi="CMR10"/>
          <w:sz w:val="20"/>
          <w:szCs w:val="20"/>
        </w:rPr>
        <w:t xml:space="preserve">Radio Frequency (RF) reflectometry was originally proven to be a very effective technique in GaAs spin qubits and has enabled single shot readout with only several microseconds of integration [5] </w:t>
      </w:r>
      <w:r>
        <w:rPr>
          <w:rFonts w:ascii="CMR10" w:hAnsi="CMR10"/>
          <w:color w:val="FF0000"/>
          <w:sz w:val="20"/>
          <w:szCs w:val="20"/>
        </w:rPr>
        <w:t>more papers?</w:t>
      </w:r>
      <w:r>
        <w:rPr>
          <w:rFonts w:ascii="CMR10" w:hAnsi="CMR10"/>
          <w:sz w:val="20"/>
          <w:szCs w:val="20"/>
        </w:rPr>
        <w:t xml:space="preserve">. However, SiGe has proved to be a more challenging platform in which to implement RF </w:t>
      </w:r>
      <w:r>
        <w:rPr>
          <w:rFonts w:ascii="CMR10" w:hAnsi="CMR10"/>
          <w:sz w:val="20"/>
          <w:szCs w:val="20"/>
        </w:rPr>
        <w:lastRenderedPageBreak/>
        <w:t xml:space="preserve">reflectometry due to larger capacitances to ground. Typical GaAs substrates are depletion mode while SiGe wafers are most often </w:t>
      </w:r>
      <w:commentRangeStart w:id="23"/>
      <w:del w:id="24" w:author="Stephan Philips" w:date="2020-05-29T16:16:00Z">
        <w:r w:rsidDel="00B87F19">
          <w:rPr>
            <w:rFonts w:ascii="CMR10" w:hAnsi="CMR10"/>
            <w:sz w:val="20"/>
            <w:szCs w:val="20"/>
          </w:rPr>
          <w:delText xml:space="preserve">grown undoped so that they are </w:delText>
        </w:r>
      </w:del>
      <w:r>
        <w:rPr>
          <w:rFonts w:ascii="CMR10" w:hAnsi="CMR10"/>
          <w:sz w:val="20"/>
          <w:szCs w:val="20"/>
        </w:rPr>
        <w:t>accumulation mode</w:t>
      </w:r>
      <w:commentRangeEnd w:id="23"/>
      <w:r w:rsidR="00B87F19">
        <w:rPr>
          <w:rStyle w:val="CommentReference"/>
          <w:rFonts w:asciiTheme="minorHAnsi" w:eastAsiaTheme="minorHAnsi" w:hAnsiTheme="minorHAnsi" w:cstheme="minorBidi"/>
          <w:lang w:eastAsia="en-US"/>
        </w:rPr>
        <w:commentReference w:id="23"/>
      </w:r>
      <w:r>
        <w:rPr>
          <w:rFonts w:ascii="CMR10" w:hAnsi="CMR10"/>
          <w:sz w:val="20"/>
          <w:szCs w:val="20"/>
        </w:rPr>
        <w:t xml:space="preserve"> and require metallic electrostatic gates to cover all current paths so that the 2DEG can be populated </w:t>
      </w:r>
      <w:r>
        <w:rPr>
          <w:rFonts w:ascii="CMR10" w:hAnsi="CMR10"/>
          <w:color w:val="FF0000"/>
          <w:sz w:val="20"/>
          <w:szCs w:val="20"/>
        </w:rPr>
        <w:t>design papers?</w:t>
      </w:r>
      <w:r>
        <w:rPr>
          <w:rFonts w:ascii="CMR10" w:hAnsi="CMR10"/>
          <w:sz w:val="20"/>
          <w:szCs w:val="20"/>
        </w:rPr>
        <w:t xml:space="preserve">. This capacitive coupling between the 2DEG and gates is undesirable for RF reflectometry because it provides low impedance leakage pathways to ground that are independent of the SD. This reduces the sensitivity of the reflected signal to the qubit state. Previous work has addressed this problem by the use of resistors [1] and careful design of the accumulation gates [2]. In this work, we further develop the understanding of the leakage pathway introduced by this capacitance and introduce a </w:t>
      </w:r>
      <w:del w:id="25" w:author="Stephan Philips" w:date="2020-05-29T16:20:00Z">
        <w:r w:rsidDel="00B87F19">
          <w:rPr>
            <w:rFonts w:ascii="CMR10" w:hAnsi="CMR10"/>
            <w:sz w:val="20"/>
            <w:szCs w:val="20"/>
          </w:rPr>
          <w:delText>new method</w:delText>
        </w:r>
      </w:del>
      <w:ins w:id="26" w:author="Stephan Philips" w:date="2020-05-29T16:20:00Z">
        <w:r w:rsidR="00B87F19">
          <w:rPr>
            <w:rFonts w:ascii="CMR10" w:hAnsi="CMR10"/>
            <w:sz w:val="20"/>
            <w:szCs w:val="20"/>
            <w:lang w:val="en-US"/>
          </w:rPr>
          <w:t>alternative</w:t>
        </w:r>
      </w:ins>
      <w:r>
        <w:rPr>
          <w:rFonts w:ascii="CMR10" w:hAnsi="CMR10"/>
          <w:sz w:val="20"/>
          <w:szCs w:val="20"/>
        </w:rPr>
        <w:t xml:space="preserve"> for achieving reflectometry. </w:t>
      </w:r>
    </w:p>
    <w:p w14:paraId="57E71D37" w14:textId="77777777" w:rsidR="00B87F19" w:rsidRDefault="00B87F19" w:rsidP="00B87F19">
      <w:pPr>
        <w:pStyle w:val="NormalWeb"/>
      </w:pPr>
      <w:r>
        <w:rPr>
          <w:rFonts w:ascii="CMR10" w:hAnsi="CMR10"/>
          <w:sz w:val="20"/>
          <w:szCs w:val="20"/>
        </w:rPr>
        <w:t xml:space="preserve">Here we demonstrate that RF reflectometry can be achieved in SiGe using two general approaches that differ in how the measured RF signal is carried to the lead of the SD. In the ohmic style, the signal enters the 2DEG through an ohmic contact so that it carried in the 2DEG itself all the way to the SD, as in GaAs. For this approach, it is important to mitigate the effects of capacitance as much as possible. In the split gate style, the RF signal is carried by a gate which is capacitively coupled to the lead in the 2DEG near the sensor dot. For this approach, the capacitance is a resource and not a detractor because the capacitance is what enables the signal to reach the SD. For both schemes, we have achieved sensitivity of the RF reflection to the resistance through the SD and have performed charge readout of the target quantum dot. </w:t>
      </w:r>
    </w:p>
    <w:p w14:paraId="17849E0C" w14:textId="0D598112" w:rsidR="00215AB6" w:rsidRDefault="00215AB6" w:rsidP="00215AB6">
      <w:pPr>
        <w:pStyle w:val="NormalWeb"/>
        <w:rPr>
          <w:rFonts w:ascii="CMR10" w:hAnsi="CMR10"/>
          <w:sz w:val="20"/>
          <w:szCs w:val="20"/>
        </w:rPr>
      </w:pPr>
      <w:commentRangeStart w:id="27"/>
      <w:r w:rsidRPr="00215AB6">
        <w:rPr>
          <w:rFonts w:ascii="CMR10" w:hAnsi="CMR10"/>
          <w:sz w:val="20"/>
          <w:szCs w:val="20"/>
        </w:rPr>
        <w:drawing>
          <wp:inline distT="0" distB="0" distL="0" distR="0" wp14:anchorId="3DB94A95" wp14:editId="6E7F993B">
            <wp:extent cx="5731510" cy="286321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63215"/>
                    </a:xfrm>
                    <a:prstGeom prst="rect">
                      <a:avLst/>
                    </a:prstGeom>
                  </pic:spPr>
                </pic:pic>
              </a:graphicData>
            </a:graphic>
          </wp:inline>
        </w:drawing>
      </w:r>
      <w:commentRangeEnd w:id="27"/>
      <w:r>
        <w:rPr>
          <w:rStyle w:val="CommentReference"/>
          <w:rFonts w:asciiTheme="minorHAnsi" w:eastAsiaTheme="minorHAnsi" w:hAnsiTheme="minorHAnsi" w:cstheme="minorBidi"/>
          <w:lang w:eastAsia="en-US"/>
        </w:rPr>
        <w:commentReference w:id="27"/>
      </w:r>
    </w:p>
    <w:p w14:paraId="21FB1BB2" w14:textId="30265543" w:rsidR="00215AB6" w:rsidRPr="00215AB6" w:rsidRDefault="00215AB6" w:rsidP="00B87F19">
      <w:pPr>
        <w:pStyle w:val="NormalWeb"/>
        <w:rPr>
          <w:ins w:id="28" w:author="Stephan Philips" w:date="2020-05-29T18:03:00Z"/>
        </w:rPr>
      </w:pPr>
      <w:r>
        <w:rPr>
          <w:rFonts w:ascii="CMR10" w:hAnsi="CMR10"/>
          <w:sz w:val="20"/>
          <w:szCs w:val="20"/>
        </w:rPr>
        <w:t xml:space="preserve">Figure 1: (a) Sample mounted and wired bonded to a circuit board. False color image of scanning electron micrograph of a typical SiGe overlap style device. (b) Sketch of the gate layout for the ohmic approach where the signal is applied to the SD through the ohmic. (c) Continuous model circuit diagram for the ohmic method. The bracketed section represents that the device has distributed capacitance and resistance. (d) Lumped element circuit diagram for the ohmic method. The distributed capacitance and resistance are replaced with lumped elements for computational simplicity. (e) Circuit diagram and sketch of the gate layout for the gate approach where the signal is applied to the SD through the accumulation gate. </w:t>
      </w:r>
    </w:p>
    <w:p w14:paraId="53B021C1" w14:textId="45548A9C" w:rsidR="00B87F19" w:rsidRDefault="00B87F19" w:rsidP="00B87F19">
      <w:pPr>
        <w:pStyle w:val="NormalWeb"/>
      </w:pPr>
      <w:r>
        <w:rPr>
          <w:rFonts w:ascii="CMBX12" w:hAnsi="CMBX12"/>
          <w:sz w:val="28"/>
          <w:szCs w:val="28"/>
        </w:rPr>
        <w:t xml:space="preserve">2 RF Reflectometry </w:t>
      </w:r>
    </w:p>
    <w:p w14:paraId="270BCA72" w14:textId="32A1FEA5" w:rsidR="00B87F19" w:rsidRDefault="00B87F19" w:rsidP="00B87F19">
      <w:pPr>
        <w:pStyle w:val="NormalWeb"/>
      </w:pPr>
      <w:r>
        <w:rPr>
          <w:rFonts w:ascii="CMR10" w:hAnsi="CMR10"/>
          <w:sz w:val="20"/>
          <w:szCs w:val="20"/>
        </w:rPr>
        <w:t xml:space="preserve">In RF reflectometry a fixed frequency signal is reflected off an impedance matching inductive capacitive (LC) tank circuit that is loaded with the SD with resis- tance </w:t>
      </w:r>
      <w:r>
        <w:rPr>
          <w:rFonts w:ascii="CMMI10" w:hAnsi="CMMI10"/>
          <w:sz w:val="20"/>
          <w:szCs w:val="20"/>
        </w:rPr>
        <w:t>R</w:t>
      </w:r>
      <w:r>
        <w:rPr>
          <w:rFonts w:ascii="CMR7" w:hAnsi="CMR7"/>
          <w:position w:val="-2"/>
          <w:sz w:val="14"/>
          <w:szCs w:val="14"/>
        </w:rPr>
        <w:t>SD</w:t>
      </w:r>
      <w:r>
        <w:rPr>
          <w:rFonts w:ascii="CMR10" w:hAnsi="CMR10"/>
          <w:sz w:val="20"/>
          <w:szCs w:val="20"/>
        </w:rPr>
        <w:t>, as shown in Fig. 1(c). The reflection coefficient of this tank circuit is given by Γ = (</w:t>
      </w:r>
      <w:r>
        <w:rPr>
          <w:rFonts w:ascii="CMMI10" w:hAnsi="CMMI10"/>
          <w:sz w:val="20"/>
          <w:szCs w:val="20"/>
        </w:rPr>
        <w:t xml:space="preserve">Z </w:t>
      </w:r>
      <w:r>
        <w:rPr>
          <w:rFonts w:ascii="CMSY10" w:hAnsi="CMSY10"/>
          <w:sz w:val="20"/>
          <w:szCs w:val="20"/>
        </w:rPr>
        <w:t xml:space="preserve">− </w:t>
      </w:r>
      <w:r>
        <w:rPr>
          <w:rFonts w:ascii="CMMI10" w:hAnsi="CMMI10"/>
          <w:sz w:val="20"/>
          <w:szCs w:val="20"/>
        </w:rPr>
        <w:t>Z</w:t>
      </w:r>
      <w:r>
        <w:rPr>
          <w:rFonts w:ascii="CMR7" w:hAnsi="CMR7"/>
          <w:position w:val="-2"/>
          <w:sz w:val="14"/>
          <w:szCs w:val="14"/>
        </w:rPr>
        <w:t>0</w:t>
      </w:r>
      <w:r>
        <w:rPr>
          <w:rFonts w:ascii="CMR10" w:hAnsi="CMR10"/>
          <w:sz w:val="20"/>
          <w:szCs w:val="20"/>
        </w:rPr>
        <w:t>)</w:t>
      </w:r>
      <w:r>
        <w:rPr>
          <w:rFonts w:ascii="CMMI10" w:hAnsi="CMMI10"/>
          <w:sz w:val="20"/>
          <w:szCs w:val="20"/>
        </w:rPr>
        <w:t>/</w:t>
      </w:r>
      <w:r>
        <w:rPr>
          <w:rFonts w:ascii="CMR10" w:hAnsi="CMR10"/>
          <w:sz w:val="20"/>
          <w:szCs w:val="20"/>
        </w:rPr>
        <w:t>(</w:t>
      </w:r>
      <w:r>
        <w:rPr>
          <w:rFonts w:ascii="CMMI10" w:hAnsi="CMMI10"/>
          <w:sz w:val="20"/>
          <w:szCs w:val="20"/>
        </w:rPr>
        <w:t xml:space="preserve">Z </w:t>
      </w:r>
      <w:r>
        <w:rPr>
          <w:rFonts w:ascii="CMR10" w:hAnsi="CMR10"/>
          <w:sz w:val="20"/>
          <w:szCs w:val="20"/>
        </w:rPr>
        <w:t xml:space="preserve">+ </w:t>
      </w:r>
      <w:r>
        <w:rPr>
          <w:rFonts w:ascii="CMMI10" w:hAnsi="CMMI10"/>
          <w:sz w:val="20"/>
          <w:szCs w:val="20"/>
        </w:rPr>
        <w:t>Z</w:t>
      </w:r>
      <w:r>
        <w:rPr>
          <w:rFonts w:ascii="CMR7" w:hAnsi="CMR7"/>
          <w:position w:val="-2"/>
          <w:sz w:val="14"/>
          <w:szCs w:val="14"/>
        </w:rPr>
        <w:t>0</w:t>
      </w:r>
      <w:r>
        <w:rPr>
          <w:rFonts w:ascii="CMR10" w:hAnsi="CMR10"/>
          <w:sz w:val="20"/>
          <w:szCs w:val="20"/>
        </w:rPr>
        <w:t xml:space="preserve">), where </w:t>
      </w:r>
      <w:r>
        <w:rPr>
          <w:rFonts w:ascii="CMMI10" w:hAnsi="CMMI10"/>
          <w:sz w:val="20"/>
          <w:szCs w:val="20"/>
        </w:rPr>
        <w:t xml:space="preserve">Z </w:t>
      </w:r>
      <w:r>
        <w:rPr>
          <w:rFonts w:ascii="CMR10" w:hAnsi="CMR10"/>
          <w:sz w:val="20"/>
          <w:szCs w:val="20"/>
        </w:rPr>
        <w:t xml:space="preserve">is the impedance of the loaded tank circuit and </w:t>
      </w:r>
      <w:r>
        <w:rPr>
          <w:rFonts w:ascii="CMMI10" w:hAnsi="CMMI10"/>
          <w:sz w:val="20"/>
          <w:szCs w:val="20"/>
        </w:rPr>
        <w:t>Z</w:t>
      </w:r>
      <w:r>
        <w:rPr>
          <w:rFonts w:ascii="CMR7" w:hAnsi="CMR7"/>
          <w:position w:val="-2"/>
          <w:sz w:val="14"/>
          <w:szCs w:val="14"/>
        </w:rPr>
        <w:t xml:space="preserve">0 </w:t>
      </w:r>
      <w:r>
        <w:rPr>
          <w:rFonts w:ascii="CMR10" w:hAnsi="CMR10"/>
          <w:sz w:val="20"/>
          <w:szCs w:val="20"/>
        </w:rPr>
        <w:t xml:space="preserve">= 50Ω is the source impedance. When the device’s parasite capacitance </w:t>
      </w:r>
      <w:r>
        <w:rPr>
          <w:rFonts w:ascii="CMMI10" w:hAnsi="CMMI10"/>
          <w:sz w:val="20"/>
          <w:szCs w:val="20"/>
        </w:rPr>
        <w:t>C</w:t>
      </w:r>
      <w:r>
        <w:rPr>
          <w:rFonts w:ascii="CMR7" w:hAnsi="CMR7"/>
          <w:position w:val="-2"/>
          <w:sz w:val="14"/>
          <w:szCs w:val="14"/>
        </w:rPr>
        <w:t xml:space="preserve">2DEG </w:t>
      </w:r>
      <w:r>
        <w:rPr>
          <w:rFonts w:ascii="CMR10" w:hAnsi="CMR10"/>
          <w:sz w:val="20"/>
          <w:szCs w:val="20"/>
        </w:rPr>
        <w:t xml:space="preserve">and contact resistance </w:t>
      </w:r>
      <w:r>
        <w:rPr>
          <w:rFonts w:ascii="CMMI10" w:hAnsi="CMMI10"/>
          <w:sz w:val="20"/>
          <w:szCs w:val="20"/>
        </w:rPr>
        <w:t>R</w:t>
      </w:r>
      <w:r>
        <w:rPr>
          <w:rFonts w:ascii="CMR7" w:hAnsi="CMR7"/>
          <w:position w:val="-2"/>
          <w:sz w:val="14"/>
          <w:szCs w:val="14"/>
        </w:rPr>
        <w:t xml:space="preserve">2DEG </w:t>
      </w:r>
      <w:r>
        <w:rPr>
          <w:rFonts w:ascii="CMR10" w:hAnsi="CMR10"/>
          <w:sz w:val="20"/>
          <w:szCs w:val="20"/>
        </w:rPr>
        <w:t xml:space="preserve">can be ignored, the effective impedance of the loaded tank circuit is </w:t>
      </w:r>
      <w:r>
        <w:rPr>
          <w:rFonts w:ascii="CMMI10" w:hAnsi="CMMI10"/>
          <w:sz w:val="20"/>
          <w:szCs w:val="20"/>
        </w:rPr>
        <w:t xml:space="preserve">Z </w:t>
      </w:r>
      <w:r>
        <w:rPr>
          <w:rFonts w:ascii="CMR10" w:hAnsi="CMR10"/>
          <w:sz w:val="20"/>
          <w:szCs w:val="20"/>
        </w:rPr>
        <w:t xml:space="preserve">= </w:t>
      </w:r>
      <w:r>
        <w:rPr>
          <w:rFonts w:ascii="CMMI10" w:hAnsi="CMMI10"/>
          <w:sz w:val="20"/>
          <w:szCs w:val="20"/>
        </w:rPr>
        <w:t>i</w:t>
      </w:r>
      <w:r>
        <w:rPr>
          <w:rFonts w:ascii="CMR10" w:hAnsi="CMR10"/>
          <w:sz w:val="20"/>
          <w:szCs w:val="20"/>
        </w:rPr>
        <w:t>2</w:t>
      </w:r>
      <w:r>
        <w:rPr>
          <w:rFonts w:ascii="CMMI10" w:hAnsi="CMMI10"/>
          <w:sz w:val="20"/>
          <w:szCs w:val="20"/>
        </w:rPr>
        <w:t>πfL</w:t>
      </w:r>
      <w:r>
        <w:rPr>
          <w:rFonts w:ascii="CMR10" w:hAnsi="CMR10"/>
          <w:sz w:val="20"/>
          <w:szCs w:val="20"/>
        </w:rPr>
        <w:t>+1</w:t>
      </w:r>
      <w:r>
        <w:rPr>
          <w:rFonts w:ascii="CMMI10" w:hAnsi="CMMI10"/>
          <w:sz w:val="20"/>
          <w:szCs w:val="20"/>
        </w:rPr>
        <w:t>/</w:t>
      </w:r>
      <w:r>
        <w:rPr>
          <w:rFonts w:ascii="CMR10" w:hAnsi="CMR10"/>
          <w:sz w:val="20"/>
          <w:szCs w:val="20"/>
        </w:rPr>
        <w:t>(1</w:t>
      </w:r>
      <w:r>
        <w:rPr>
          <w:rFonts w:ascii="CMMI10" w:hAnsi="CMMI10"/>
          <w:sz w:val="20"/>
          <w:szCs w:val="20"/>
        </w:rPr>
        <w:t>/</w:t>
      </w:r>
      <w:r>
        <w:rPr>
          <w:rFonts w:ascii="CMR10" w:hAnsi="CMR10"/>
          <w:sz w:val="20"/>
          <w:szCs w:val="20"/>
        </w:rPr>
        <w:t>(</w:t>
      </w:r>
      <w:r>
        <w:rPr>
          <w:rFonts w:ascii="CMMI10" w:hAnsi="CMMI10"/>
          <w:sz w:val="20"/>
          <w:szCs w:val="20"/>
        </w:rPr>
        <w:t>R</w:t>
      </w:r>
      <w:r>
        <w:rPr>
          <w:rFonts w:ascii="CMMI7" w:hAnsi="CMMI7"/>
          <w:position w:val="-2"/>
          <w:sz w:val="14"/>
          <w:szCs w:val="14"/>
        </w:rPr>
        <w:t xml:space="preserve">S </w:t>
      </w:r>
      <w:r>
        <w:rPr>
          <w:rFonts w:ascii="CMR10" w:hAnsi="CMR10"/>
          <w:sz w:val="20"/>
          <w:szCs w:val="20"/>
        </w:rPr>
        <w:t>+</w:t>
      </w:r>
      <w:r>
        <w:rPr>
          <w:rFonts w:ascii="CMMI10" w:hAnsi="CMMI10"/>
          <w:sz w:val="20"/>
          <w:szCs w:val="20"/>
        </w:rPr>
        <w:t>i</w:t>
      </w:r>
      <w:r>
        <w:rPr>
          <w:rFonts w:ascii="CMR10" w:hAnsi="CMR10"/>
          <w:sz w:val="20"/>
          <w:szCs w:val="20"/>
        </w:rPr>
        <w:t>2</w:t>
      </w:r>
      <w:r>
        <w:rPr>
          <w:rFonts w:ascii="CMMI10" w:hAnsi="CMMI10"/>
          <w:sz w:val="20"/>
          <w:szCs w:val="20"/>
        </w:rPr>
        <w:t>πfC</w:t>
      </w:r>
      <w:r>
        <w:rPr>
          <w:rFonts w:ascii="CMR7" w:hAnsi="CMR7"/>
          <w:position w:val="-2"/>
          <w:sz w:val="14"/>
          <w:szCs w:val="14"/>
        </w:rPr>
        <w:t>0</w:t>
      </w:r>
      <w:r>
        <w:rPr>
          <w:rFonts w:ascii="CMR10" w:hAnsi="CMR10"/>
          <w:sz w:val="20"/>
          <w:szCs w:val="20"/>
        </w:rPr>
        <w:t xml:space="preserve">) at an input frequency </w:t>
      </w:r>
      <w:r>
        <w:rPr>
          <w:rFonts w:ascii="CMMI10" w:hAnsi="CMMI10"/>
          <w:sz w:val="20"/>
          <w:szCs w:val="20"/>
        </w:rPr>
        <w:t>f</w:t>
      </w:r>
      <w:r>
        <w:rPr>
          <w:rFonts w:ascii="CMR10" w:hAnsi="CMR10"/>
          <w:sz w:val="20"/>
          <w:szCs w:val="20"/>
        </w:rPr>
        <w:t>. In the experimental setup</w:t>
      </w:r>
      <w:ins w:id="29" w:author="Stephan Philips" w:date="2020-05-29T16:22:00Z">
        <w:r>
          <w:rPr>
            <w:rFonts w:ascii="CMR10" w:hAnsi="CMR10"/>
            <w:sz w:val="20"/>
            <w:szCs w:val="20"/>
            <w:lang w:val="en-US"/>
          </w:rPr>
          <w:t>,</w:t>
        </w:r>
      </w:ins>
      <w:r>
        <w:rPr>
          <w:rFonts w:ascii="CMR10" w:hAnsi="CMR10"/>
          <w:sz w:val="20"/>
          <w:szCs w:val="20"/>
        </w:rPr>
        <w:t xml:space="preserve"> </w:t>
      </w:r>
      <w:r>
        <w:rPr>
          <w:rFonts w:ascii="CMMI10" w:hAnsi="CMMI10"/>
          <w:sz w:val="20"/>
          <w:szCs w:val="20"/>
        </w:rPr>
        <w:t xml:space="preserve">L </w:t>
      </w:r>
      <w:r>
        <w:rPr>
          <w:rFonts w:ascii="CMR10" w:hAnsi="CMR10"/>
          <w:sz w:val="20"/>
          <w:szCs w:val="20"/>
        </w:rPr>
        <w:t xml:space="preserve">is a lumped element inductor and </w:t>
      </w:r>
      <w:r>
        <w:rPr>
          <w:rFonts w:ascii="CMMI10" w:hAnsi="CMMI10"/>
          <w:sz w:val="20"/>
          <w:szCs w:val="20"/>
        </w:rPr>
        <w:t>C</w:t>
      </w:r>
      <w:r>
        <w:rPr>
          <w:rFonts w:ascii="CMR7" w:hAnsi="CMR7"/>
          <w:position w:val="-2"/>
          <w:sz w:val="14"/>
          <w:szCs w:val="14"/>
        </w:rPr>
        <w:t xml:space="preserve">0 </w:t>
      </w:r>
      <w:r>
        <w:rPr>
          <w:rFonts w:ascii="CMR10" w:hAnsi="CMR10"/>
          <w:sz w:val="20"/>
          <w:szCs w:val="20"/>
        </w:rPr>
        <w:t xml:space="preserve">represents the total capacitance to ground of the circuit board, a lumped element capacitor and the parasitic capacitance of the bond wires of the device. </w:t>
      </w:r>
    </w:p>
    <w:p w14:paraId="6BF27246" w14:textId="77777777" w:rsidR="00B87F19" w:rsidRDefault="00B87F19" w:rsidP="00B87F19">
      <w:pPr>
        <w:pStyle w:val="NormalWeb"/>
      </w:pPr>
      <w:r>
        <w:rPr>
          <w:rFonts w:ascii="CMR10" w:hAnsi="CMR10"/>
          <w:sz w:val="20"/>
          <w:szCs w:val="20"/>
        </w:rPr>
        <w:lastRenderedPageBreak/>
        <w:t xml:space="preserve">Γ is strongly modulated near Γ = 0, which occurs at the matching condition that </w:t>
      </w:r>
      <w:r>
        <w:rPr>
          <w:rFonts w:ascii="CMMI10" w:hAnsi="CMMI10"/>
          <w:sz w:val="20"/>
          <w:szCs w:val="20"/>
        </w:rPr>
        <w:t xml:space="preserve">Z </w:t>
      </w:r>
      <w:r>
        <w:rPr>
          <w:rFonts w:ascii="CMR10" w:hAnsi="CMR10"/>
          <w:sz w:val="20"/>
          <w:szCs w:val="20"/>
        </w:rPr>
        <w:t xml:space="preserve">= </w:t>
      </w:r>
      <w:r>
        <w:rPr>
          <w:rFonts w:ascii="CMMI10" w:hAnsi="CMMI10"/>
          <w:sz w:val="20"/>
          <w:szCs w:val="20"/>
        </w:rPr>
        <w:t>Z</w:t>
      </w:r>
      <w:r>
        <w:rPr>
          <w:rFonts w:ascii="CMR7" w:hAnsi="CMR7"/>
          <w:position w:val="-2"/>
          <w:sz w:val="14"/>
          <w:szCs w:val="14"/>
        </w:rPr>
        <w:t xml:space="preserve">0 </w:t>
      </w:r>
      <w:r>
        <w:rPr>
          <w:rFonts w:ascii="CMR10" w:hAnsi="CMR10"/>
          <w:sz w:val="20"/>
          <w:szCs w:val="20"/>
        </w:rPr>
        <w:t xml:space="preserve">when driven with </w:t>
      </w:r>
      <w:r>
        <w:rPr>
          <w:rFonts w:ascii="CMMI10" w:hAnsi="CMMI10"/>
          <w:sz w:val="20"/>
          <w:szCs w:val="20"/>
        </w:rPr>
        <w:t xml:space="preserve">f </w:t>
      </w:r>
      <w:r>
        <w:rPr>
          <w:rFonts w:ascii="CMR10" w:hAnsi="CMR10"/>
          <w:sz w:val="20"/>
          <w:szCs w:val="20"/>
        </w:rPr>
        <w:t xml:space="preserve">equal to the resonant frequency of </w:t>
      </w:r>
      <w:r>
        <w:rPr>
          <w:rFonts w:ascii="CMMI10" w:hAnsi="CMMI10"/>
          <w:sz w:val="20"/>
          <w:szCs w:val="20"/>
        </w:rPr>
        <w:t>f</w:t>
      </w:r>
      <w:r>
        <w:rPr>
          <w:rFonts w:ascii="CMMI7" w:hAnsi="CMMI7"/>
          <w:position w:val="-2"/>
          <w:sz w:val="14"/>
          <w:szCs w:val="14"/>
        </w:rPr>
        <w:t xml:space="preserve">M </w:t>
      </w:r>
      <w:r>
        <w:rPr>
          <w:rFonts w:ascii="CMR10" w:hAnsi="CMR10"/>
          <w:sz w:val="20"/>
          <w:szCs w:val="20"/>
        </w:rPr>
        <w:t>= 1</w:t>
      </w:r>
      <w:r>
        <w:rPr>
          <w:rFonts w:ascii="CMMI10" w:hAnsi="CMMI10"/>
          <w:sz w:val="20"/>
          <w:szCs w:val="20"/>
        </w:rPr>
        <w:t>/</w:t>
      </w:r>
      <w:r>
        <w:rPr>
          <w:rFonts w:ascii="CMR10" w:hAnsi="CMR10"/>
          <w:sz w:val="20"/>
          <w:szCs w:val="20"/>
        </w:rPr>
        <w:t>(2</w:t>
      </w:r>
      <w:r>
        <w:rPr>
          <w:rFonts w:ascii="CMMI10" w:hAnsi="CMMI10"/>
          <w:sz w:val="20"/>
          <w:szCs w:val="20"/>
        </w:rPr>
        <w:t>π LC</w:t>
      </w:r>
      <w:r>
        <w:rPr>
          <w:rFonts w:ascii="CMR7" w:hAnsi="CMR7"/>
          <w:position w:val="-2"/>
          <w:sz w:val="14"/>
          <w:szCs w:val="14"/>
        </w:rPr>
        <w:t>0</w:t>
      </w:r>
      <w:r>
        <w:rPr>
          <w:rFonts w:ascii="CMR10" w:hAnsi="CMR10"/>
          <w:sz w:val="20"/>
          <w:szCs w:val="20"/>
        </w:rPr>
        <w:t xml:space="preserve">) and with </w:t>
      </w:r>
      <w:r>
        <w:rPr>
          <w:rFonts w:ascii="CMMI10" w:hAnsi="CMMI10"/>
          <w:sz w:val="20"/>
          <w:szCs w:val="20"/>
        </w:rPr>
        <w:t>R</w:t>
      </w:r>
      <w:r>
        <w:rPr>
          <w:rFonts w:ascii="CMMI7" w:hAnsi="CMMI7"/>
          <w:position w:val="-2"/>
          <w:sz w:val="14"/>
          <w:szCs w:val="14"/>
        </w:rPr>
        <w:t xml:space="preserve">SD </w:t>
      </w:r>
      <w:r>
        <w:rPr>
          <w:rFonts w:ascii="CMR10" w:hAnsi="CMR10"/>
          <w:sz w:val="20"/>
          <w:szCs w:val="20"/>
        </w:rPr>
        <w:t xml:space="preserve">equal to the matching resistance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 </w:t>
      </w:r>
      <w:r>
        <w:rPr>
          <w:rFonts w:ascii="CMMI10" w:hAnsi="CMMI10"/>
          <w:sz w:val="20"/>
          <w:szCs w:val="20"/>
        </w:rPr>
        <w:t>L/C</w:t>
      </w:r>
      <w:r>
        <w:rPr>
          <w:rFonts w:ascii="CMR7" w:hAnsi="CMR7"/>
          <w:position w:val="-2"/>
          <w:sz w:val="14"/>
          <w:szCs w:val="14"/>
        </w:rPr>
        <w:t>0</w:t>
      </w:r>
      <w:r>
        <w:rPr>
          <w:rFonts w:ascii="CMMI10" w:hAnsi="CMMI10"/>
          <w:sz w:val="20"/>
          <w:szCs w:val="20"/>
        </w:rPr>
        <w:t>Z</w:t>
      </w:r>
      <w:r>
        <w:rPr>
          <w:rFonts w:ascii="CMR7" w:hAnsi="CMR7"/>
          <w:position w:val="-2"/>
          <w:sz w:val="14"/>
          <w:szCs w:val="14"/>
        </w:rPr>
        <w:t>0</w:t>
      </w:r>
      <w:r>
        <w:rPr>
          <w:rFonts w:ascii="CMR10" w:hAnsi="CMR10"/>
          <w:sz w:val="20"/>
          <w:szCs w:val="20"/>
        </w:rPr>
        <w:t xml:space="preserve">. </w:t>
      </w:r>
      <w:r>
        <w:rPr>
          <w:rFonts w:ascii="CMMI10" w:hAnsi="CMMI10"/>
          <w:sz w:val="20"/>
          <w:szCs w:val="20"/>
        </w:rPr>
        <w:t>R</w:t>
      </w:r>
      <w:r>
        <w:rPr>
          <w:rFonts w:ascii="CMMI7" w:hAnsi="CMMI7"/>
          <w:position w:val="-2"/>
          <w:sz w:val="14"/>
          <w:szCs w:val="14"/>
        </w:rPr>
        <w:t xml:space="preserve">SD </w:t>
      </w:r>
      <w:r>
        <w:rPr>
          <w:rFonts w:ascii="CMR10" w:hAnsi="CMR10"/>
          <w:sz w:val="20"/>
          <w:szCs w:val="20"/>
        </w:rPr>
        <w:t xml:space="preserve">is very sensitive to the electric potential of the SD’s environment, and thus to the charge states in the nearby quantum dots used to form the qubits. Hence Γ is sensitive to the charge state of the qubit because of its dependence on </w:t>
      </w:r>
      <w:r>
        <w:rPr>
          <w:rFonts w:ascii="CMMI10" w:hAnsi="CMMI10"/>
          <w:sz w:val="20"/>
          <w:szCs w:val="20"/>
        </w:rPr>
        <w:t>R</w:t>
      </w:r>
      <w:r>
        <w:rPr>
          <w:rFonts w:ascii="CMMI7" w:hAnsi="CMMI7"/>
          <w:position w:val="-2"/>
          <w:sz w:val="14"/>
          <w:szCs w:val="14"/>
        </w:rPr>
        <w:t>SD</w:t>
      </w:r>
      <w:r>
        <w:rPr>
          <w:rFonts w:ascii="CMR10" w:hAnsi="CMR10"/>
          <w:sz w:val="20"/>
          <w:szCs w:val="20"/>
        </w:rPr>
        <w:t xml:space="preserve">. The tank circuit is designed with </w:t>
      </w:r>
      <w:r>
        <w:rPr>
          <w:rFonts w:ascii="CMMI10" w:hAnsi="CMMI10"/>
          <w:sz w:val="20"/>
          <w:szCs w:val="20"/>
        </w:rPr>
        <w:t xml:space="preserve">L </w:t>
      </w:r>
      <w:r>
        <w:rPr>
          <w:rFonts w:ascii="CMR10" w:hAnsi="CMR10"/>
          <w:sz w:val="20"/>
          <w:szCs w:val="20"/>
        </w:rPr>
        <w:t xml:space="preserve">and </w:t>
      </w:r>
      <w:r>
        <w:rPr>
          <w:rFonts w:ascii="CMMI10" w:hAnsi="CMMI10"/>
          <w:sz w:val="20"/>
          <w:szCs w:val="20"/>
        </w:rPr>
        <w:t>C</w:t>
      </w:r>
      <w:r>
        <w:rPr>
          <w:rFonts w:ascii="CMR7" w:hAnsi="CMR7"/>
          <w:position w:val="-2"/>
          <w:sz w:val="14"/>
          <w:szCs w:val="14"/>
        </w:rPr>
        <w:t xml:space="preserve">0 </w:t>
      </w:r>
      <w:r>
        <w:rPr>
          <w:rFonts w:ascii="CMR10" w:hAnsi="CMR10"/>
          <w:sz w:val="20"/>
          <w:szCs w:val="20"/>
        </w:rPr>
        <w:t xml:space="preserve">chosen so that the value of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is where </w:t>
      </w:r>
      <w:r>
        <w:rPr>
          <w:rFonts w:ascii="CMMI10" w:hAnsi="CMMI10"/>
          <w:sz w:val="20"/>
          <w:szCs w:val="20"/>
        </w:rPr>
        <w:t>R</w:t>
      </w:r>
      <w:r>
        <w:rPr>
          <w:rFonts w:ascii="CMMI7" w:hAnsi="CMMI7"/>
          <w:position w:val="-2"/>
          <w:sz w:val="14"/>
          <w:szCs w:val="14"/>
        </w:rPr>
        <w:t xml:space="preserve">SD </w:t>
      </w:r>
      <w:r>
        <w:rPr>
          <w:rFonts w:ascii="CMR10" w:hAnsi="CMR10"/>
          <w:sz w:val="20"/>
          <w:szCs w:val="20"/>
        </w:rPr>
        <w:t xml:space="preserve">is most sensitive to the qubit, typically in the range of 50 – 600 </w:t>
      </w:r>
      <w:r>
        <w:rPr>
          <w:rFonts w:ascii="CMMI10" w:hAnsi="CMMI10"/>
          <w:sz w:val="20"/>
          <w:szCs w:val="20"/>
        </w:rPr>
        <w:t>k</w:t>
      </w:r>
      <w:r>
        <w:rPr>
          <w:rFonts w:ascii="CMR10" w:hAnsi="CMR10"/>
          <w:sz w:val="20"/>
          <w:szCs w:val="20"/>
        </w:rPr>
        <w:t xml:space="preserve">Ω. For GaAs, this simple model is sufficient to capture the observed behavior. </w:t>
      </w:r>
    </w:p>
    <w:p w14:paraId="33291C7C" w14:textId="77777777" w:rsidR="00963099" w:rsidRDefault="00963099" w:rsidP="00963099">
      <w:pPr>
        <w:pStyle w:val="NormalWeb"/>
      </w:pPr>
      <w:r>
        <w:rPr>
          <w:rFonts w:ascii="CMR10" w:hAnsi="CMR10"/>
          <w:sz w:val="20"/>
          <w:szCs w:val="20"/>
        </w:rPr>
        <w:t xml:space="preserve">In SiGe, the simple tank circuit model fails because </w:t>
      </w:r>
      <w:r>
        <w:rPr>
          <w:rFonts w:ascii="CMMI10" w:hAnsi="CMMI10"/>
          <w:sz w:val="20"/>
          <w:szCs w:val="20"/>
        </w:rPr>
        <w:t>R</w:t>
      </w:r>
      <w:r>
        <w:rPr>
          <w:rFonts w:ascii="CMR7" w:hAnsi="CMR7"/>
          <w:position w:val="-2"/>
          <w:sz w:val="14"/>
          <w:szCs w:val="14"/>
        </w:rPr>
        <w:t xml:space="preserve">2DEG </w:t>
      </w:r>
      <w:r>
        <w:rPr>
          <w:rFonts w:ascii="CMR10" w:hAnsi="CMR10"/>
          <w:sz w:val="20"/>
          <w:szCs w:val="20"/>
        </w:rPr>
        <w:t xml:space="preserve">and </w:t>
      </w:r>
      <w:r>
        <w:rPr>
          <w:rFonts w:ascii="CMMI10" w:hAnsi="CMMI10"/>
          <w:sz w:val="20"/>
          <w:szCs w:val="20"/>
        </w:rPr>
        <w:t>C</w:t>
      </w:r>
      <w:r>
        <w:rPr>
          <w:rFonts w:ascii="CMR7" w:hAnsi="CMR7"/>
          <w:position w:val="-2"/>
          <w:sz w:val="14"/>
          <w:szCs w:val="14"/>
        </w:rPr>
        <w:t xml:space="preserve">2DEG </w:t>
      </w:r>
      <w:r>
        <w:rPr>
          <w:rFonts w:ascii="CMR10" w:hAnsi="CMR10"/>
          <w:sz w:val="20"/>
          <w:szCs w:val="20"/>
        </w:rPr>
        <w:t xml:space="preserve">are no longer negligible. Figure 1(a) demonstrates a typical overlap style device. A quadruple quantum dot is formed with the lower set of gates and two sensors are formed with upper gates. Large accumulation gates control the electron density of the leads from the ohmic contacts to the quadruple dots used to form the qubits and the SDs. Compared to depletion mode devices, there is an additional </w:t>
      </w:r>
      <w:r>
        <w:rPr>
          <w:rFonts w:ascii="CMMI10" w:hAnsi="CMMI10"/>
          <w:sz w:val="20"/>
          <w:szCs w:val="20"/>
        </w:rPr>
        <w:t>C</w:t>
      </w:r>
      <w:r>
        <w:rPr>
          <w:rFonts w:ascii="CMR7" w:hAnsi="CMR7"/>
          <w:position w:val="-2"/>
          <w:sz w:val="14"/>
          <w:szCs w:val="14"/>
        </w:rPr>
        <w:t xml:space="preserve">2DEG </w:t>
      </w:r>
      <w:r>
        <w:rPr>
          <w:rFonts w:ascii="CMR10" w:hAnsi="CMR10"/>
          <w:sz w:val="20"/>
          <w:szCs w:val="20"/>
        </w:rPr>
        <w:t xml:space="preserve">of 0.1–1 pF because of the accumulation gate, as seen in Figure 1(b). The RF signal used for reflectometry passes through the lossy 2DEG channel with resistance </w:t>
      </w:r>
      <w:r>
        <w:rPr>
          <w:rFonts w:ascii="CMMI10" w:hAnsi="CMMI10"/>
          <w:sz w:val="20"/>
          <w:szCs w:val="20"/>
        </w:rPr>
        <w:t>R</w:t>
      </w:r>
      <w:r>
        <w:rPr>
          <w:rFonts w:ascii="CMR7" w:hAnsi="CMR7"/>
          <w:position w:val="-2"/>
          <w:sz w:val="14"/>
          <w:szCs w:val="14"/>
        </w:rPr>
        <w:t xml:space="preserve">2DEG </w:t>
      </w:r>
      <w:r>
        <w:rPr>
          <w:rFonts w:ascii="CMR10" w:hAnsi="CMR10"/>
          <w:sz w:val="20"/>
          <w:szCs w:val="20"/>
        </w:rPr>
        <w:t xml:space="preserve">and is shunted to ground through </w:t>
      </w:r>
      <w:r>
        <w:rPr>
          <w:rFonts w:ascii="CMMI10" w:hAnsi="CMMI10"/>
          <w:sz w:val="20"/>
          <w:szCs w:val="20"/>
        </w:rPr>
        <w:t>C</w:t>
      </w:r>
      <w:r>
        <w:rPr>
          <w:rFonts w:ascii="CMR7" w:hAnsi="CMR7"/>
          <w:position w:val="-2"/>
          <w:sz w:val="14"/>
          <w:szCs w:val="14"/>
        </w:rPr>
        <w:t>2DEG</w:t>
      </w:r>
      <w:r>
        <w:rPr>
          <w:rFonts w:ascii="CMR10" w:hAnsi="CMR10"/>
          <w:sz w:val="20"/>
          <w:szCs w:val="20"/>
        </w:rPr>
        <w:t xml:space="preserve">, drastically reducing the sensitivity of Γ to </w:t>
      </w:r>
      <w:r>
        <w:rPr>
          <w:rFonts w:ascii="CMMI10" w:hAnsi="CMMI10"/>
          <w:sz w:val="20"/>
          <w:szCs w:val="20"/>
        </w:rPr>
        <w:t>R</w:t>
      </w:r>
      <w:r>
        <w:rPr>
          <w:rFonts w:ascii="CMMI7" w:hAnsi="CMMI7"/>
          <w:position w:val="-2"/>
          <w:sz w:val="14"/>
          <w:szCs w:val="14"/>
        </w:rPr>
        <w:t xml:space="preserve">SD </w:t>
      </w:r>
      <w:commentRangeStart w:id="30"/>
      <w:r>
        <w:rPr>
          <w:rFonts w:ascii="CMR10" w:hAnsi="CMR10"/>
          <w:sz w:val="20"/>
          <w:szCs w:val="20"/>
        </w:rPr>
        <w:t xml:space="preserve">so that the qubit charge state cannot be detected. </w:t>
      </w:r>
      <w:commentRangeEnd w:id="30"/>
      <w:r>
        <w:rPr>
          <w:rStyle w:val="CommentReference"/>
          <w:rFonts w:asciiTheme="minorHAnsi" w:eastAsiaTheme="minorHAnsi" w:hAnsiTheme="minorHAnsi" w:cstheme="minorBidi"/>
          <w:lang w:eastAsia="en-US"/>
        </w:rPr>
        <w:commentReference w:id="30"/>
      </w:r>
    </w:p>
    <w:p w14:paraId="15EBA5E2" w14:textId="77777777" w:rsidR="00963099" w:rsidRDefault="00963099" w:rsidP="00963099">
      <w:pPr>
        <w:pStyle w:val="NormalWeb"/>
      </w:pPr>
      <w:r>
        <w:rPr>
          <w:rFonts w:ascii="CMR10" w:hAnsi="CMR10"/>
          <w:sz w:val="20"/>
          <w:szCs w:val="20"/>
        </w:rPr>
        <w:t>To overcome this problem, we demonstrate two alternate approaches:</w:t>
      </w:r>
      <w:r>
        <w:rPr>
          <w:rFonts w:ascii="CMR10" w:hAnsi="CMR10"/>
          <w:sz w:val="20"/>
          <w:szCs w:val="20"/>
        </w:rPr>
        <w:br/>
      </w:r>
      <w:r>
        <w:rPr>
          <w:sz w:val="20"/>
          <w:szCs w:val="20"/>
        </w:rPr>
        <w:t xml:space="preserve">􏰀 </w:t>
      </w:r>
      <w:r>
        <w:rPr>
          <w:rFonts w:ascii="CMR10" w:hAnsi="CMR10"/>
          <w:sz w:val="20"/>
          <w:szCs w:val="20"/>
        </w:rPr>
        <w:t xml:space="preserve">Ohmic Approach – </w:t>
      </w:r>
      <w:commentRangeStart w:id="31"/>
      <w:r>
        <w:rPr>
          <w:rFonts w:ascii="CMR10" w:hAnsi="CMR10"/>
          <w:sz w:val="20"/>
          <w:szCs w:val="20"/>
        </w:rPr>
        <w:t xml:space="preserve">Couple the tank circuit to the ohmic but mitigate the effects of </w:t>
      </w:r>
      <w:r>
        <w:rPr>
          <w:rFonts w:ascii="CMMI10" w:hAnsi="CMMI10"/>
          <w:sz w:val="20"/>
          <w:szCs w:val="20"/>
        </w:rPr>
        <w:t>C</w:t>
      </w:r>
      <w:r>
        <w:rPr>
          <w:rFonts w:ascii="CMR7" w:hAnsi="CMR7"/>
          <w:position w:val="-2"/>
          <w:sz w:val="14"/>
          <w:szCs w:val="14"/>
        </w:rPr>
        <w:t xml:space="preserve">2DEG </w:t>
      </w:r>
      <w:r>
        <w:rPr>
          <w:rFonts w:ascii="CMR10" w:hAnsi="CMR10"/>
          <w:sz w:val="20"/>
          <w:szCs w:val="20"/>
        </w:rPr>
        <w:t xml:space="preserve">and </w:t>
      </w:r>
      <w:r>
        <w:rPr>
          <w:rFonts w:ascii="CMMI10" w:hAnsi="CMMI10"/>
          <w:sz w:val="20"/>
          <w:szCs w:val="20"/>
        </w:rPr>
        <w:t>R</w:t>
      </w:r>
      <w:r>
        <w:rPr>
          <w:rFonts w:ascii="CMR7" w:hAnsi="CMR7"/>
          <w:position w:val="-2"/>
          <w:sz w:val="14"/>
          <w:szCs w:val="14"/>
        </w:rPr>
        <w:t xml:space="preserve">2DEG </w:t>
      </w:r>
      <w:r>
        <w:rPr>
          <w:rFonts w:ascii="CMR10" w:hAnsi="CMR10"/>
          <w:sz w:val="20"/>
          <w:szCs w:val="20"/>
        </w:rPr>
        <w:t xml:space="preserve">through engineering of the circuit board that carries the sample and elements used in the tank circuit, Figure 1(b). </w:t>
      </w:r>
      <w:commentRangeEnd w:id="31"/>
      <w:r>
        <w:rPr>
          <w:rStyle w:val="CommentReference"/>
          <w:rFonts w:asciiTheme="minorHAnsi" w:eastAsiaTheme="minorHAnsi" w:hAnsiTheme="minorHAnsi" w:cstheme="minorBidi"/>
          <w:lang w:eastAsia="en-US"/>
        </w:rPr>
        <w:commentReference w:id="31"/>
      </w:r>
    </w:p>
    <w:p w14:paraId="4DA7B27B" w14:textId="304B4474" w:rsidR="00963099" w:rsidRDefault="00963099" w:rsidP="00963099">
      <w:pPr>
        <w:pStyle w:val="NormalWeb"/>
      </w:pPr>
      <w:r>
        <w:rPr>
          <w:sz w:val="20"/>
          <w:szCs w:val="20"/>
        </w:rPr>
        <w:t xml:space="preserve">􏰀 </w:t>
      </w:r>
      <w:r>
        <w:rPr>
          <w:rFonts w:ascii="CMR10" w:hAnsi="CMR10"/>
          <w:sz w:val="20"/>
          <w:szCs w:val="20"/>
        </w:rPr>
        <w:t xml:space="preserve">Split Gate Approach – Couple the tank circuit to the accumulation gate so that the signal capacitively enters the lead of the SD, Figure 1(e). This means that the signal passes through </w:t>
      </w:r>
      <w:r>
        <w:rPr>
          <w:rFonts w:ascii="CMMI10" w:hAnsi="CMMI10"/>
          <w:sz w:val="20"/>
          <w:szCs w:val="20"/>
        </w:rPr>
        <w:t>C</w:t>
      </w:r>
      <w:r>
        <w:rPr>
          <w:rFonts w:ascii="CMR7" w:hAnsi="CMR7"/>
          <w:position w:val="-2"/>
          <w:sz w:val="14"/>
          <w:szCs w:val="14"/>
        </w:rPr>
        <w:t xml:space="preserve">2DEG </w:t>
      </w:r>
      <w:r>
        <w:rPr>
          <w:rFonts w:ascii="CMR10" w:hAnsi="CMR10"/>
          <w:sz w:val="20"/>
          <w:szCs w:val="20"/>
        </w:rPr>
        <w:t xml:space="preserve">intentionally and that it is not a leakage pathway. </w:t>
      </w:r>
    </w:p>
    <w:p w14:paraId="769EEB37" w14:textId="0C4795FD" w:rsidR="00963099" w:rsidRDefault="00963099" w:rsidP="00963099">
      <w:pPr>
        <w:pStyle w:val="NormalWeb"/>
      </w:pPr>
    </w:p>
    <w:p w14:paraId="7790CAC7" w14:textId="7B56476E" w:rsidR="00B463B0" w:rsidRDefault="00963099" w:rsidP="00B87F19">
      <w:pPr>
        <w:pStyle w:val="NormalWeb"/>
        <w:rPr>
          <w:lang w:val="en-US"/>
        </w:rPr>
      </w:pPr>
      <w:r w:rsidRPr="00963099">
        <w:rPr>
          <w:lang w:val="en-US"/>
        </w:rPr>
        <w:drawing>
          <wp:inline distT="0" distB="0" distL="0" distR="0" wp14:anchorId="5749F0F0" wp14:editId="0DF7ED46">
            <wp:extent cx="5340626" cy="296262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822" t="9037" r="9594" b="4674"/>
                    <a:stretch/>
                  </pic:blipFill>
                  <pic:spPr bwMode="auto">
                    <a:xfrm>
                      <a:off x="0" y="0"/>
                      <a:ext cx="5358363" cy="2972465"/>
                    </a:xfrm>
                    <a:prstGeom prst="rect">
                      <a:avLst/>
                    </a:prstGeom>
                    <a:ln>
                      <a:noFill/>
                    </a:ln>
                    <a:extLst>
                      <a:ext uri="{53640926-AAD7-44D8-BBD7-CCE9431645EC}">
                        <a14:shadowObscured xmlns:a14="http://schemas.microsoft.com/office/drawing/2010/main"/>
                      </a:ext>
                    </a:extLst>
                  </pic:spPr>
                </pic:pic>
              </a:graphicData>
            </a:graphic>
          </wp:inline>
        </w:drawing>
      </w:r>
    </w:p>
    <w:p w14:paraId="324C5196" w14:textId="77777777" w:rsidR="00963099" w:rsidRDefault="00963099" w:rsidP="00963099">
      <w:pPr>
        <w:pStyle w:val="NormalWeb"/>
      </w:pPr>
      <w:r>
        <w:rPr>
          <w:rFonts w:ascii="CMR10" w:hAnsi="CMR10"/>
          <w:sz w:val="20"/>
          <w:szCs w:val="20"/>
        </w:rPr>
        <w:t xml:space="preserve">Figure 2: (a) and (b) Simulations of </w:t>
      </w:r>
      <w:r>
        <w:rPr>
          <w:rFonts w:ascii="CMMI10" w:hAnsi="CMMI10"/>
          <w:sz w:val="20"/>
          <w:szCs w:val="20"/>
        </w:rPr>
        <w:t>f</w:t>
      </w:r>
      <w:r>
        <w:rPr>
          <w:rFonts w:ascii="CMMI7" w:hAnsi="CMMI7"/>
          <w:position w:val="-2"/>
          <w:sz w:val="14"/>
          <w:szCs w:val="14"/>
        </w:rPr>
        <w:t xml:space="preserve">M </w:t>
      </w:r>
      <w:r>
        <w:rPr>
          <w:rFonts w:ascii="CMR10" w:hAnsi="CMR10"/>
          <w:sz w:val="20"/>
          <w:szCs w:val="20"/>
        </w:rPr>
        <w:t xml:space="preserve">and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as a function of </w:t>
      </w:r>
      <w:r>
        <w:rPr>
          <w:rFonts w:ascii="CMMI10" w:hAnsi="CMMI10"/>
          <w:sz w:val="20"/>
          <w:szCs w:val="20"/>
        </w:rPr>
        <w:t>C</w:t>
      </w:r>
      <w:r>
        <w:rPr>
          <w:rFonts w:ascii="CMR7" w:hAnsi="CMR7"/>
          <w:position w:val="-2"/>
          <w:sz w:val="14"/>
          <w:szCs w:val="14"/>
        </w:rPr>
        <w:t xml:space="preserve">0 </w:t>
      </w:r>
      <w:r>
        <w:rPr>
          <w:rFonts w:ascii="CMR10" w:hAnsi="CMR10"/>
          <w:sz w:val="20"/>
          <w:szCs w:val="20"/>
        </w:rPr>
        <w:t xml:space="preserve">and </w:t>
      </w:r>
      <w:r>
        <w:rPr>
          <w:rFonts w:ascii="CMMI10" w:hAnsi="CMMI10"/>
          <w:sz w:val="20"/>
          <w:szCs w:val="20"/>
        </w:rPr>
        <w:t xml:space="preserve">L </w:t>
      </w:r>
      <w:r>
        <w:rPr>
          <w:rFonts w:ascii="CMR10" w:hAnsi="CMR10"/>
          <w:sz w:val="20"/>
          <w:szCs w:val="20"/>
        </w:rPr>
        <w:t xml:space="preserve">with fixed parameters of </w:t>
      </w:r>
      <w:r>
        <w:rPr>
          <w:rFonts w:ascii="CMMI10" w:hAnsi="CMMI10"/>
          <w:sz w:val="20"/>
          <w:szCs w:val="20"/>
        </w:rPr>
        <w:t>C</w:t>
      </w:r>
      <w:r>
        <w:rPr>
          <w:rFonts w:ascii="CMMI7" w:hAnsi="CMMI7"/>
          <w:position w:val="-4"/>
          <w:sz w:val="14"/>
          <w:szCs w:val="14"/>
        </w:rPr>
        <w:t>g</w:t>
      </w:r>
      <w:r>
        <w:rPr>
          <w:rFonts w:ascii="CMSY7" w:hAnsi="CMSY7"/>
          <w:position w:val="8"/>
          <w:sz w:val="14"/>
          <w:szCs w:val="14"/>
        </w:rPr>
        <w:t xml:space="preserve">∗ </w:t>
      </w:r>
      <w:r>
        <w:rPr>
          <w:rFonts w:ascii="CMR10" w:hAnsi="CMR10"/>
          <w:sz w:val="20"/>
          <w:szCs w:val="20"/>
        </w:rPr>
        <w:t xml:space="preserve">= 0.2 pF and </w:t>
      </w:r>
      <w:r>
        <w:rPr>
          <w:rFonts w:ascii="CMMI10" w:hAnsi="CMMI10"/>
          <w:sz w:val="20"/>
          <w:szCs w:val="20"/>
        </w:rPr>
        <w:t>R</w:t>
      </w:r>
      <w:r>
        <w:rPr>
          <w:rFonts w:ascii="CMMI7" w:hAnsi="CMMI7"/>
          <w:position w:val="-2"/>
          <w:sz w:val="14"/>
          <w:szCs w:val="14"/>
        </w:rPr>
        <w:t xml:space="preserve">c </w:t>
      </w:r>
      <w:r>
        <w:rPr>
          <w:rFonts w:ascii="CMR10" w:hAnsi="CMR10"/>
          <w:sz w:val="20"/>
          <w:szCs w:val="20"/>
        </w:rPr>
        <w:t xml:space="preserve">= 3 kΩ. White regions are where no matching can be achieved. (c) Simulation of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as a function of </w:t>
      </w:r>
      <w:r>
        <w:rPr>
          <w:rFonts w:ascii="CMMI10" w:hAnsi="CMMI10"/>
          <w:sz w:val="20"/>
          <w:szCs w:val="20"/>
        </w:rPr>
        <w:t>R</w:t>
      </w:r>
      <w:r>
        <w:rPr>
          <w:rFonts w:ascii="CMMI7" w:hAnsi="CMMI7"/>
          <w:position w:val="-2"/>
          <w:sz w:val="14"/>
          <w:szCs w:val="14"/>
        </w:rPr>
        <w:t xml:space="preserve">c </w:t>
      </w:r>
      <w:r>
        <w:rPr>
          <w:rFonts w:ascii="CMR10" w:hAnsi="CMR10"/>
          <w:sz w:val="20"/>
          <w:szCs w:val="20"/>
        </w:rPr>
        <w:t xml:space="preserve">and </w:t>
      </w:r>
      <w:r>
        <w:rPr>
          <w:rFonts w:ascii="CMMI10" w:hAnsi="CMMI10"/>
          <w:sz w:val="20"/>
          <w:szCs w:val="20"/>
        </w:rPr>
        <w:t xml:space="preserve">L </w:t>
      </w:r>
      <w:r>
        <w:rPr>
          <w:rFonts w:ascii="CMR10" w:hAnsi="CMR10"/>
          <w:sz w:val="20"/>
          <w:szCs w:val="20"/>
        </w:rPr>
        <w:t xml:space="preserve">with fixed </w:t>
      </w:r>
      <w:r>
        <w:rPr>
          <w:rFonts w:ascii="CMMI10" w:hAnsi="CMMI10"/>
          <w:sz w:val="20"/>
          <w:szCs w:val="20"/>
        </w:rPr>
        <w:t>C</w:t>
      </w:r>
      <w:r>
        <w:rPr>
          <w:rFonts w:ascii="CMMI7" w:hAnsi="CMMI7"/>
          <w:position w:val="-4"/>
          <w:sz w:val="14"/>
          <w:szCs w:val="14"/>
        </w:rPr>
        <w:t>g</w:t>
      </w:r>
      <w:r>
        <w:rPr>
          <w:rFonts w:ascii="CMSY7" w:hAnsi="CMSY7"/>
          <w:position w:val="8"/>
          <w:sz w:val="14"/>
          <w:szCs w:val="14"/>
        </w:rPr>
        <w:t xml:space="preserve">∗ </w:t>
      </w:r>
      <w:r>
        <w:rPr>
          <w:rFonts w:ascii="CMR10" w:hAnsi="CMR10"/>
          <w:sz w:val="20"/>
          <w:szCs w:val="20"/>
        </w:rPr>
        <w:t xml:space="preserve">= 0.2 pF, and </w:t>
      </w:r>
      <w:r>
        <w:rPr>
          <w:rFonts w:ascii="CMMI10" w:hAnsi="CMMI10"/>
          <w:sz w:val="20"/>
          <w:szCs w:val="20"/>
        </w:rPr>
        <w:t>C</w:t>
      </w:r>
      <w:r>
        <w:rPr>
          <w:rFonts w:ascii="CMR7" w:hAnsi="CMR7"/>
          <w:position w:val="-2"/>
          <w:sz w:val="14"/>
          <w:szCs w:val="14"/>
        </w:rPr>
        <w:t xml:space="preserve">0 </w:t>
      </w:r>
      <w:r>
        <w:rPr>
          <w:rFonts w:ascii="CMR10" w:hAnsi="CMR10"/>
          <w:sz w:val="20"/>
          <w:szCs w:val="20"/>
        </w:rPr>
        <w:t xml:space="preserve">= 1.6 pF. (d) Simulation of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as a function of </w:t>
      </w:r>
      <w:r>
        <w:rPr>
          <w:rFonts w:ascii="CMMI10" w:hAnsi="CMMI10"/>
          <w:sz w:val="20"/>
          <w:szCs w:val="20"/>
        </w:rPr>
        <w:t>C</w:t>
      </w:r>
      <w:r>
        <w:rPr>
          <w:rFonts w:ascii="CMR7" w:hAnsi="CMR7"/>
          <w:position w:val="-2"/>
          <w:sz w:val="14"/>
          <w:szCs w:val="14"/>
        </w:rPr>
        <w:t xml:space="preserve">0 </w:t>
      </w:r>
      <w:r>
        <w:rPr>
          <w:rFonts w:ascii="CMR10" w:hAnsi="CMR10"/>
          <w:sz w:val="20"/>
          <w:szCs w:val="20"/>
        </w:rPr>
        <w:t xml:space="preserve">and </w:t>
      </w:r>
      <w:r>
        <w:rPr>
          <w:rFonts w:ascii="CMMI10" w:hAnsi="CMMI10"/>
          <w:sz w:val="20"/>
          <w:szCs w:val="20"/>
        </w:rPr>
        <w:t>C</w:t>
      </w:r>
      <w:r>
        <w:rPr>
          <w:rFonts w:ascii="CMMI7" w:hAnsi="CMMI7"/>
          <w:position w:val="-4"/>
          <w:sz w:val="14"/>
          <w:szCs w:val="14"/>
        </w:rPr>
        <w:t>g</w:t>
      </w:r>
      <w:r>
        <w:rPr>
          <w:rFonts w:ascii="CMSY7" w:hAnsi="CMSY7"/>
          <w:position w:val="8"/>
          <w:sz w:val="14"/>
          <w:szCs w:val="14"/>
        </w:rPr>
        <w:t xml:space="preserve">∗ </w:t>
      </w:r>
      <w:r>
        <w:rPr>
          <w:rFonts w:ascii="CMR10" w:hAnsi="CMR10"/>
          <w:sz w:val="20"/>
          <w:szCs w:val="20"/>
        </w:rPr>
        <w:t xml:space="preserve">with </w:t>
      </w:r>
      <w:r>
        <w:rPr>
          <w:rFonts w:ascii="CMMI10" w:hAnsi="CMMI10"/>
          <w:sz w:val="20"/>
          <w:szCs w:val="20"/>
        </w:rPr>
        <w:t xml:space="preserve">L </w:t>
      </w:r>
      <w:r>
        <w:rPr>
          <w:rFonts w:ascii="CMR10" w:hAnsi="CMR10"/>
          <w:sz w:val="20"/>
          <w:szCs w:val="20"/>
        </w:rPr>
        <w:t xml:space="preserve">= 1000 nH, and </w:t>
      </w:r>
      <w:r>
        <w:rPr>
          <w:rFonts w:ascii="CMMI10" w:hAnsi="CMMI10"/>
          <w:sz w:val="20"/>
          <w:szCs w:val="20"/>
        </w:rPr>
        <w:t>R</w:t>
      </w:r>
      <w:r>
        <w:rPr>
          <w:rFonts w:ascii="CMMI7" w:hAnsi="CMMI7"/>
          <w:position w:val="-2"/>
          <w:sz w:val="14"/>
          <w:szCs w:val="14"/>
        </w:rPr>
        <w:t xml:space="preserve">c </w:t>
      </w:r>
      <w:r>
        <w:rPr>
          <w:rFonts w:ascii="CMR10" w:hAnsi="CMR10"/>
          <w:sz w:val="20"/>
          <w:szCs w:val="20"/>
        </w:rPr>
        <w:t xml:space="preserve">= 3 kΩ. (e) </w:t>
      </w:r>
      <w:commentRangeStart w:id="32"/>
      <w:r>
        <w:rPr>
          <w:rFonts w:ascii="CMR10" w:hAnsi="CMR10"/>
          <w:sz w:val="20"/>
          <w:szCs w:val="20"/>
        </w:rPr>
        <w:t xml:space="preserve">Experimental demonstration of best matching with </w:t>
      </w:r>
      <w:r>
        <w:rPr>
          <w:rFonts w:ascii="CMMI10" w:hAnsi="CMMI10"/>
          <w:sz w:val="20"/>
          <w:szCs w:val="20"/>
        </w:rPr>
        <w:t>f</w:t>
      </w:r>
      <w:r>
        <w:rPr>
          <w:rFonts w:ascii="CMMI7" w:hAnsi="CMMI7"/>
          <w:position w:val="-2"/>
          <w:sz w:val="14"/>
          <w:szCs w:val="14"/>
        </w:rPr>
        <w:t xml:space="preserve">M </w:t>
      </w:r>
      <w:r>
        <w:rPr>
          <w:rFonts w:ascii="CMR10" w:hAnsi="CMR10"/>
          <w:sz w:val="20"/>
          <w:szCs w:val="20"/>
        </w:rPr>
        <w:t>= 34 MHz</w:t>
      </w:r>
      <w:commentRangeEnd w:id="32"/>
      <w:r w:rsidR="00317786">
        <w:rPr>
          <w:rStyle w:val="CommentReference"/>
          <w:rFonts w:asciiTheme="minorHAnsi" w:eastAsiaTheme="minorHAnsi" w:hAnsiTheme="minorHAnsi" w:cstheme="minorBidi"/>
          <w:lang w:eastAsia="en-US"/>
        </w:rPr>
        <w:commentReference w:id="32"/>
      </w:r>
      <w:r>
        <w:rPr>
          <w:rFonts w:ascii="CMR10" w:hAnsi="CMR10"/>
          <w:sz w:val="20"/>
          <w:szCs w:val="20"/>
        </w:rPr>
        <w:t xml:space="preserve">. (f) </w:t>
      </w:r>
      <w:commentRangeStart w:id="33"/>
      <w:r>
        <w:rPr>
          <w:rFonts w:ascii="CMR10" w:hAnsi="CMR10"/>
          <w:sz w:val="20"/>
          <w:szCs w:val="20"/>
        </w:rPr>
        <w:t xml:space="preserve">Experimental demonstration of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dependence on </w:t>
      </w:r>
      <w:r>
        <w:rPr>
          <w:rFonts w:ascii="CMMI10" w:hAnsi="CMMI10"/>
          <w:sz w:val="20"/>
          <w:szCs w:val="20"/>
        </w:rPr>
        <w:t>R</w:t>
      </w:r>
      <w:r>
        <w:rPr>
          <w:rFonts w:ascii="CMMI7" w:hAnsi="CMMI7"/>
          <w:position w:val="-2"/>
          <w:sz w:val="14"/>
          <w:szCs w:val="14"/>
        </w:rPr>
        <w:t>c</w:t>
      </w:r>
      <w:r>
        <w:rPr>
          <w:rFonts w:ascii="CMR10" w:hAnsi="CMR10"/>
          <w:sz w:val="20"/>
          <w:szCs w:val="20"/>
        </w:rPr>
        <w:t xml:space="preserve">. While </w:t>
      </w:r>
      <w:r>
        <w:rPr>
          <w:rFonts w:ascii="CMMI10" w:hAnsi="CMMI10"/>
          <w:sz w:val="20"/>
          <w:szCs w:val="20"/>
        </w:rPr>
        <w:t>R</w:t>
      </w:r>
      <w:r>
        <w:rPr>
          <w:rFonts w:ascii="CMMI7" w:hAnsi="CMMI7"/>
          <w:position w:val="-2"/>
          <w:sz w:val="14"/>
          <w:szCs w:val="14"/>
        </w:rPr>
        <w:t xml:space="preserve">c </w:t>
      </w:r>
      <w:r>
        <w:rPr>
          <w:rFonts w:ascii="CMR10" w:hAnsi="CMR10"/>
          <w:sz w:val="20"/>
          <w:szCs w:val="20"/>
        </w:rPr>
        <w:t xml:space="preserve">cannot be measured because it is so much smaller than </w:t>
      </w:r>
      <w:r>
        <w:rPr>
          <w:rFonts w:ascii="CMMI10" w:hAnsi="CMMI10"/>
          <w:sz w:val="20"/>
          <w:szCs w:val="20"/>
        </w:rPr>
        <w:t>R</w:t>
      </w:r>
      <w:r>
        <w:rPr>
          <w:rFonts w:ascii="CMMI7" w:hAnsi="CMMI7"/>
          <w:position w:val="-2"/>
          <w:sz w:val="14"/>
          <w:szCs w:val="14"/>
        </w:rPr>
        <w:t>SD</w:t>
      </w:r>
      <w:r>
        <w:rPr>
          <w:rFonts w:ascii="CMR10" w:hAnsi="CMR10"/>
          <w:sz w:val="20"/>
          <w:szCs w:val="20"/>
        </w:rPr>
        <w:t xml:space="preserve">, it is dependent on </w:t>
      </w:r>
      <w:r>
        <w:rPr>
          <w:rFonts w:ascii="CMMI10" w:hAnsi="CMMI10"/>
          <w:sz w:val="20"/>
          <w:szCs w:val="20"/>
        </w:rPr>
        <w:t>V</w:t>
      </w:r>
      <w:r>
        <w:rPr>
          <w:rFonts w:ascii="CMMI7" w:hAnsi="CMMI7"/>
          <w:position w:val="-2"/>
          <w:sz w:val="14"/>
          <w:szCs w:val="14"/>
        </w:rPr>
        <w:t>L</w:t>
      </w:r>
      <w:r>
        <w:rPr>
          <w:rFonts w:ascii="CMR10" w:hAnsi="CMR10"/>
          <w:sz w:val="20"/>
          <w:szCs w:val="20"/>
        </w:rPr>
        <w:t xml:space="preserve">. The left panel has </w:t>
      </w:r>
      <w:r>
        <w:rPr>
          <w:rFonts w:ascii="CMMI10" w:hAnsi="CMMI10"/>
          <w:sz w:val="20"/>
          <w:szCs w:val="20"/>
        </w:rPr>
        <w:t>V</w:t>
      </w:r>
      <w:r>
        <w:rPr>
          <w:rFonts w:ascii="CMMI7" w:hAnsi="CMMI7"/>
          <w:position w:val="-2"/>
          <w:sz w:val="14"/>
          <w:szCs w:val="14"/>
        </w:rPr>
        <w:t>L</w:t>
      </w:r>
      <w:r>
        <w:rPr>
          <w:rFonts w:ascii="CMR10" w:hAnsi="CMR10"/>
          <w:sz w:val="20"/>
          <w:szCs w:val="20"/>
        </w:rPr>
        <w:t xml:space="preserve">=1 V and the right panel has </w:t>
      </w:r>
      <w:r>
        <w:rPr>
          <w:rFonts w:ascii="CMMI10" w:hAnsi="CMMI10"/>
          <w:sz w:val="20"/>
          <w:szCs w:val="20"/>
        </w:rPr>
        <w:t>V</w:t>
      </w:r>
      <w:r>
        <w:rPr>
          <w:rFonts w:ascii="CMMI7" w:hAnsi="CMMI7"/>
          <w:position w:val="-2"/>
          <w:sz w:val="14"/>
          <w:szCs w:val="14"/>
        </w:rPr>
        <w:t>L</w:t>
      </w:r>
      <w:r>
        <w:rPr>
          <w:rFonts w:ascii="CMR10" w:hAnsi="CMR10"/>
          <w:sz w:val="20"/>
          <w:szCs w:val="20"/>
        </w:rPr>
        <w:t xml:space="preserve">=0.45 V and have </w:t>
      </w:r>
      <w:r>
        <w:rPr>
          <w:rFonts w:ascii="CMMI10" w:hAnsi="CMMI10"/>
          <w:sz w:val="20"/>
          <w:szCs w:val="20"/>
        </w:rPr>
        <w:t>R</w:t>
      </w:r>
      <w:r>
        <w:rPr>
          <w:rFonts w:ascii="CMMI7" w:hAnsi="CMMI7"/>
          <w:position w:val="-2"/>
          <w:sz w:val="14"/>
          <w:szCs w:val="14"/>
        </w:rPr>
        <w:t>M</w:t>
      </w:r>
      <w:r>
        <w:rPr>
          <w:rFonts w:ascii="CMR10" w:hAnsi="CMR10"/>
          <w:sz w:val="20"/>
          <w:szCs w:val="20"/>
        </w:rPr>
        <w:t xml:space="preserve">=67 kΩ and </w:t>
      </w:r>
      <w:r>
        <w:rPr>
          <w:rFonts w:ascii="CMMI10" w:hAnsi="CMMI10"/>
          <w:sz w:val="20"/>
          <w:szCs w:val="20"/>
        </w:rPr>
        <w:t>R</w:t>
      </w:r>
      <w:r>
        <w:rPr>
          <w:rFonts w:ascii="CMMI7" w:hAnsi="CMMI7"/>
          <w:position w:val="-2"/>
          <w:sz w:val="14"/>
          <w:szCs w:val="14"/>
        </w:rPr>
        <w:t>M</w:t>
      </w:r>
      <w:r>
        <w:rPr>
          <w:rFonts w:ascii="CMR10" w:hAnsi="CMR10"/>
          <w:sz w:val="20"/>
          <w:szCs w:val="20"/>
        </w:rPr>
        <w:t xml:space="preserve">=200 kΩ respectively. </w:t>
      </w:r>
      <w:commentRangeEnd w:id="33"/>
      <w:r w:rsidR="00317786">
        <w:rPr>
          <w:rStyle w:val="CommentReference"/>
          <w:rFonts w:asciiTheme="minorHAnsi" w:eastAsiaTheme="minorHAnsi" w:hAnsiTheme="minorHAnsi" w:cstheme="minorBidi"/>
          <w:lang w:eastAsia="en-US"/>
        </w:rPr>
        <w:commentReference w:id="33"/>
      </w:r>
    </w:p>
    <w:p w14:paraId="13E285CE" w14:textId="06AF99B6" w:rsidR="00317786" w:rsidRDefault="00317786" w:rsidP="00317786">
      <w:pPr>
        <w:pStyle w:val="NormalWeb"/>
      </w:pPr>
      <w:r>
        <w:rPr>
          <w:rFonts w:ascii="CMBX12" w:hAnsi="CMBX12"/>
          <w:sz w:val="28"/>
          <w:szCs w:val="28"/>
          <w:lang w:val="en-US"/>
        </w:rPr>
        <w:lastRenderedPageBreak/>
        <w:t xml:space="preserve">3 </w:t>
      </w:r>
      <w:r>
        <w:rPr>
          <w:rFonts w:ascii="CMBX12" w:hAnsi="CMBX12"/>
          <w:sz w:val="28"/>
          <w:szCs w:val="28"/>
        </w:rPr>
        <w:t xml:space="preserve">Ohmic Approach </w:t>
      </w:r>
    </w:p>
    <w:p w14:paraId="62DDAAB6" w14:textId="445C6984" w:rsidR="00317786" w:rsidRDefault="00317786" w:rsidP="00317786">
      <w:pPr>
        <w:pStyle w:val="NormalWeb"/>
      </w:pPr>
      <w:r>
        <w:rPr>
          <w:rFonts w:ascii="CMR10" w:hAnsi="CMR10"/>
          <w:sz w:val="20"/>
          <w:szCs w:val="20"/>
        </w:rPr>
        <w:t>The ohmic approach is shown in Figure 1(b) and introduces the RF signal to the lead of the SD through the ohmic contact</w:t>
      </w:r>
      <w:del w:id="34" w:author="Stephan Philips" w:date="2020-05-29T16:54:00Z">
        <w:r w:rsidDel="00D33C30">
          <w:rPr>
            <w:rFonts w:ascii="CMR10" w:hAnsi="CMR10"/>
            <w:sz w:val="20"/>
            <w:szCs w:val="20"/>
          </w:rPr>
          <w:delText>, as in GaAs</w:delText>
        </w:r>
      </w:del>
      <w:r>
        <w:rPr>
          <w:rFonts w:ascii="CMR10" w:hAnsi="CMR10"/>
          <w:sz w:val="20"/>
          <w:szCs w:val="20"/>
        </w:rPr>
        <w:t xml:space="preserve">. The significant resistance of the 2DEG and capacitance to the accumulation gate prevent applying the </w:t>
      </w:r>
      <w:commentRangeStart w:id="35"/>
      <w:r>
        <w:rPr>
          <w:rFonts w:ascii="CMR10" w:hAnsi="CMR10"/>
          <w:sz w:val="20"/>
          <w:szCs w:val="20"/>
        </w:rPr>
        <w:t xml:space="preserve">simply RLC model </w:t>
      </w:r>
      <w:commentRangeEnd w:id="35"/>
      <w:r w:rsidR="004E0FA8">
        <w:rPr>
          <w:rStyle w:val="CommentReference"/>
          <w:rFonts w:asciiTheme="minorHAnsi" w:eastAsiaTheme="minorHAnsi" w:hAnsiTheme="minorHAnsi" w:cstheme="minorBidi"/>
          <w:lang w:eastAsia="en-US"/>
        </w:rPr>
        <w:commentReference w:id="35"/>
      </w:r>
      <w:r>
        <w:rPr>
          <w:rFonts w:ascii="CMR10" w:hAnsi="CMR10"/>
          <w:sz w:val="20"/>
          <w:szCs w:val="20"/>
        </w:rPr>
        <w:t xml:space="preserve">to SiGe devices. Instead, the device has distributed capacitance and resistance, as modeled by the series of capacitors and resistors, shown in Figure 1(c). For simplicity, this can be treated as a single resistance, </w:t>
      </w:r>
      <w:r>
        <w:rPr>
          <w:rFonts w:ascii="CMMI10" w:hAnsi="CMMI10"/>
          <w:sz w:val="20"/>
          <w:szCs w:val="20"/>
        </w:rPr>
        <w:t>R</w:t>
      </w:r>
      <w:r>
        <w:rPr>
          <w:rFonts w:ascii="CMMI7" w:hAnsi="CMMI7"/>
          <w:position w:val="-2"/>
          <w:sz w:val="14"/>
          <w:szCs w:val="14"/>
        </w:rPr>
        <w:t xml:space="preserve">c </w:t>
      </w:r>
      <w:r>
        <w:rPr>
          <w:rFonts w:ascii="CMR10" w:hAnsi="CMR10"/>
          <w:sz w:val="20"/>
          <w:szCs w:val="20"/>
        </w:rPr>
        <w:t xml:space="preserve">and single capacitance, </w:t>
      </w:r>
      <w:r>
        <w:rPr>
          <w:rFonts w:ascii="CMMI10" w:hAnsi="CMMI10"/>
          <w:sz w:val="20"/>
          <w:szCs w:val="20"/>
        </w:rPr>
        <w:t>C</w:t>
      </w:r>
      <w:r>
        <w:rPr>
          <w:rFonts w:ascii="CMMI7" w:hAnsi="CMMI7"/>
          <w:position w:val="-2"/>
          <w:sz w:val="14"/>
          <w:szCs w:val="14"/>
        </w:rPr>
        <w:t>g</w:t>
      </w:r>
      <w:r>
        <w:rPr>
          <w:rFonts w:ascii="CMR10" w:hAnsi="CMR10"/>
          <w:sz w:val="20"/>
          <w:szCs w:val="20"/>
        </w:rPr>
        <w:t>, as shown in Figure 1(d). We will begin by explor- ing how the tank circuit parameters (</w:t>
      </w:r>
      <w:r>
        <w:rPr>
          <w:rFonts w:ascii="CMMI10" w:hAnsi="CMMI10"/>
          <w:sz w:val="20"/>
          <w:szCs w:val="20"/>
        </w:rPr>
        <w:t>C</w:t>
      </w:r>
      <w:r>
        <w:rPr>
          <w:rFonts w:ascii="CMR7" w:hAnsi="CMR7"/>
          <w:position w:val="-2"/>
          <w:sz w:val="14"/>
          <w:szCs w:val="14"/>
        </w:rPr>
        <w:t xml:space="preserve">0 </w:t>
      </w:r>
      <w:r>
        <w:rPr>
          <w:rFonts w:ascii="CMR10" w:hAnsi="CMR10"/>
          <w:sz w:val="20"/>
          <w:szCs w:val="20"/>
        </w:rPr>
        <w:t xml:space="preserve">and </w:t>
      </w:r>
      <w:r>
        <w:rPr>
          <w:rFonts w:ascii="CMMI10" w:hAnsi="CMMI10"/>
          <w:sz w:val="20"/>
          <w:szCs w:val="20"/>
        </w:rPr>
        <w:t>L</w:t>
      </w:r>
      <w:r>
        <w:rPr>
          <w:rFonts w:ascii="CMR10" w:hAnsi="CMR10"/>
          <w:sz w:val="20"/>
          <w:szCs w:val="20"/>
        </w:rPr>
        <w:t>) and the device parameters (</w:t>
      </w:r>
      <w:r>
        <w:rPr>
          <w:rFonts w:ascii="CMMI10" w:hAnsi="CMMI10"/>
          <w:sz w:val="20"/>
          <w:szCs w:val="20"/>
        </w:rPr>
        <w:t>R</w:t>
      </w:r>
      <w:r>
        <w:rPr>
          <w:rFonts w:ascii="CMMI7" w:hAnsi="CMMI7"/>
          <w:position w:val="-2"/>
          <w:sz w:val="14"/>
          <w:szCs w:val="14"/>
        </w:rPr>
        <w:t xml:space="preserve">c </w:t>
      </w:r>
      <w:r>
        <w:rPr>
          <w:rFonts w:ascii="CMR10" w:hAnsi="CMR10"/>
          <w:sz w:val="20"/>
          <w:szCs w:val="20"/>
        </w:rPr>
        <w:t xml:space="preserve">and </w:t>
      </w:r>
      <w:r>
        <w:rPr>
          <w:rFonts w:ascii="CMMI10" w:hAnsi="CMMI10"/>
          <w:sz w:val="20"/>
          <w:szCs w:val="20"/>
        </w:rPr>
        <w:t>C</w:t>
      </w:r>
      <w:r>
        <w:rPr>
          <w:rFonts w:ascii="CMMI7" w:hAnsi="CMMI7"/>
          <w:position w:val="-2"/>
          <w:sz w:val="14"/>
          <w:szCs w:val="14"/>
        </w:rPr>
        <w:t xml:space="preserve">g </w:t>
      </w:r>
      <w:r>
        <w:rPr>
          <w:rFonts w:ascii="CMR10" w:hAnsi="CMR10"/>
          <w:sz w:val="20"/>
          <w:szCs w:val="20"/>
        </w:rPr>
        <w:t>) affect the matching conditions (</w:t>
      </w:r>
      <w:r>
        <w:rPr>
          <w:rFonts w:ascii="CMMI10" w:hAnsi="CMMI10"/>
          <w:sz w:val="20"/>
          <w:szCs w:val="20"/>
        </w:rPr>
        <w:t>f</w:t>
      </w:r>
      <w:r>
        <w:rPr>
          <w:rFonts w:ascii="CMMI7" w:hAnsi="CMMI7"/>
          <w:position w:val="-2"/>
          <w:sz w:val="14"/>
          <w:szCs w:val="14"/>
        </w:rPr>
        <w:t xml:space="preserve">M </w:t>
      </w:r>
      <w:r>
        <w:rPr>
          <w:rFonts w:ascii="CMR10" w:hAnsi="CMR10"/>
          <w:sz w:val="20"/>
          <w:szCs w:val="20"/>
        </w:rPr>
        <w:t xml:space="preserve">and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 This understanding will then be applied to demonstrate several key strategies that allow for ohmic style RF reflectometry in SiGe. We must design the tank circuit so that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and </w:t>
      </w:r>
      <w:r>
        <w:rPr>
          <w:rFonts w:ascii="CMMI10" w:hAnsi="CMMI10"/>
          <w:sz w:val="20"/>
          <w:szCs w:val="20"/>
        </w:rPr>
        <w:t>f</w:t>
      </w:r>
      <w:r>
        <w:rPr>
          <w:rFonts w:ascii="CMMI7" w:hAnsi="CMMI7"/>
          <w:position w:val="-2"/>
          <w:sz w:val="14"/>
          <w:szCs w:val="14"/>
        </w:rPr>
        <w:t xml:space="preserve">M </w:t>
      </w:r>
      <w:r>
        <w:rPr>
          <w:rFonts w:ascii="CMR10" w:hAnsi="CMR10"/>
          <w:sz w:val="20"/>
          <w:szCs w:val="20"/>
        </w:rPr>
        <w:t xml:space="preserve">are experimentally achievable and so that majority of the power is dissipated in </w:t>
      </w:r>
      <w:r>
        <w:rPr>
          <w:rFonts w:ascii="CMMI10" w:hAnsi="CMMI10"/>
          <w:sz w:val="20"/>
          <w:szCs w:val="20"/>
        </w:rPr>
        <w:t>R</w:t>
      </w:r>
      <w:r>
        <w:rPr>
          <w:rFonts w:ascii="CMMI7" w:hAnsi="CMMI7"/>
          <w:position w:val="-2"/>
          <w:sz w:val="14"/>
          <w:szCs w:val="14"/>
        </w:rPr>
        <w:t xml:space="preserve">SD </w:t>
      </w:r>
      <w:r>
        <w:rPr>
          <w:rFonts w:ascii="CMR10" w:hAnsi="CMR10"/>
          <w:sz w:val="20"/>
          <w:szCs w:val="20"/>
        </w:rPr>
        <w:t xml:space="preserve">to achieve a usable signal to noise ratio (SNR). </w:t>
      </w:r>
    </w:p>
    <w:p w14:paraId="08E9C38A" w14:textId="77777777" w:rsidR="00317786" w:rsidRDefault="00317786" w:rsidP="00317786">
      <w:pPr>
        <w:pStyle w:val="NormalWeb"/>
      </w:pPr>
      <w:r>
        <w:rPr>
          <w:rFonts w:ascii="CMBX12" w:hAnsi="CMBX12"/>
        </w:rPr>
        <w:t xml:space="preserve">3.1 Lumped Element Model </w:t>
      </w:r>
    </w:p>
    <w:p w14:paraId="10A1C121" w14:textId="77777777" w:rsidR="00317786" w:rsidRDefault="00317786" w:rsidP="00317786">
      <w:pPr>
        <w:pStyle w:val="NormalWeb"/>
      </w:pPr>
      <w:r>
        <w:rPr>
          <w:rFonts w:ascii="CMR10" w:hAnsi="CMR10"/>
          <w:sz w:val="20"/>
          <w:szCs w:val="20"/>
        </w:rPr>
        <w:t xml:space="preserve">For the standard tank circuit model, there will always be some </w:t>
      </w:r>
      <w:r>
        <w:rPr>
          <w:rFonts w:ascii="CMMI10" w:hAnsi="CMMI10"/>
          <w:sz w:val="20"/>
          <w:szCs w:val="20"/>
        </w:rPr>
        <w:t>f</w:t>
      </w:r>
      <w:r>
        <w:rPr>
          <w:rFonts w:ascii="CMMI7" w:hAnsi="CMMI7"/>
          <w:position w:val="-2"/>
          <w:sz w:val="14"/>
          <w:szCs w:val="14"/>
        </w:rPr>
        <w:t xml:space="preserve">M </w:t>
      </w:r>
      <w:r>
        <w:rPr>
          <w:rFonts w:ascii="CMR10" w:hAnsi="CMR10"/>
          <w:sz w:val="20"/>
          <w:szCs w:val="20"/>
        </w:rPr>
        <w:t xml:space="preserve">and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where matching is achieved. However, simulations and experiments demonstrate that large values of </w:t>
      </w:r>
      <w:r>
        <w:rPr>
          <w:rFonts w:ascii="CMMI10" w:hAnsi="CMMI10"/>
          <w:sz w:val="20"/>
          <w:szCs w:val="20"/>
        </w:rPr>
        <w:t>R</w:t>
      </w:r>
      <w:r>
        <w:rPr>
          <w:rFonts w:ascii="CMMI7" w:hAnsi="CMMI7"/>
          <w:position w:val="-2"/>
          <w:sz w:val="14"/>
          <w:szCs w:val="14"/>
        </w:rPr>
        <w:t xml:space="preserve">c </w:t>
      </w:r>
      <w:r>
        <w:rPr>
          <w:rFonts w:ascii="CMR10" w:hAnsi="CMR10"/>
          <w:sz w:val="20"/>
          <w:szCs w:val="20"/>
        </w:rPr>
        <w:t xml:space="preserve">and </w:t>
      </w:r>
      <w:r>
        <w:rPr>
          <w:rFonts w:ascii="CMMI10" w:hAnsi="CMMI10"/>
          <w:sz w:val="20"/>
          <w:szCs w:val="20"/>
        </w:rPr>
        <w:t>C</w:t>
      </w:r>
      <w:r>
        <w:rPr>
          <w:rFonts w:ascii="CMMI7" w:hAnsi="CMMI7"/>
          <w:position w:val="-2"/>
          <w:sz w:val="14"/>
          <w:szCs w:val="14"/>
        </w:rPr>
        <w:t xml:space="preserve">g </w:t>
      </w:r>
      <w:r>
        <w:rPr>
          <w:rFonts w:ascii="CMR10" w:hAnsi="CMR10"/>
          <w:sz w:val="20"/>
          <w:szCs w:val="20"/>
        </w:rPr>
        <w:t xml:space="preserve">can prevent there being a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and </w:t>
      </w:r>
      <w:r>
        <w:rPr>
          <w:rFonts w:ascii="CMMI10" w:hAnsi="CMMI10"/>
          <w:sz w:val="20"/>
          <w:szCs w:val="20"/>
        </w:rPr>
        <w:t>f</w:t>
      </w:r>
      <w:r>
        <w:rPr>
          <w:rFonts w:ascii="CMMI7" w:hAnsi="CMMI7"/>
          <w:position w:val="-2"/>
          <w:sz w:val="14"/>
          <w:szCs w:val="14"/>
        </w:rPr>
        <w:t xml:space="preserve">M </w:t>
      </w:r>
      <w:r>
        <w:rPr>
          <w:rFonts w:ascii="CMR10" w:hAnsi="CMR10"/>
          <w:sz w:val="20"/>
          <w:szCs w:val="20"/>
        </w:rPr>
        <w:t xml:space="preserve">and therefore the ability to use the tank circuit for charge detection. In Figure 2 we explore the dependence of the matching conditions on </w:t>
      </w:r>
      <w:r>
        <w:rPr>
          <w:rFonts w:ascii="CMMI10" w:hAnsi="CMMI10"/>
          <w:sz w:val="20"/>
          <w:szCs w:val="20"/>
        </w:rPr>
        <w:t>C</w:t>
      </w:r>
      <w:r>
        <w:rPr>
          <w:rFonts w:ascii="CMR7" w:hAnsi="CMR7"/>
          <w:position w:val="-2"/>
          <w:sz w:val="14"/>
          <w:szCs w:val="14"/>
        </w:rPr>
        <w:t>0</w:t>
      </w:r>
      <w:r>
        <w:rPr>
          <w:rFonts w:ascii="CMR10" w:hAnsi="CMR10"/>
          <w:sz w:val="20"/>
          <w:szCs w:val="20"/>
        </w:rPr>
        <w:t xml:space="preserve">, L, </w:t>
      </w:r>
      <w:r>
        <w:rPr>
          <w:rFonts w:ascii="CMMI10" w:hAnsi="CMMI10"/>
          <w:sz w:val="20"/>
          <w:szCs w:val="20"/>
        </w:rPr>
        <w:t>C</w:t>
      </w:r>
      <w:r>
        <w:rPr>
          <w:rFonts w:ascii="CMMI7" w:hAnsi="CMMI7"/>
          <w:position w:val="-2"/>
          <w:sz w:val="14"/>
          <w:szCs w:val="14"/>
        </w:rPr>
        <w:t xml:space="preserve">g </w:t>
      </w:r>
      <w:r>
        <w:rPr>
          <w:rFonts w:ascii="CMR10" w:hAnsi="CMR10"/>
          <w:sz w:val="20"/>
          <w:szCs w:val="20"/>
        </w:rPr>
        <w:t xml:space="preserve">and </w:t>
      </w:r>
      <w:r>
        <w:rPr>
          <w:rFonts w:ascii="CMMI10" w:hAnsi="CMMI10"/>
          <w:sz w:val="20"/>
          <w:szCs w:val="20"/>
        </w:rPr>
        <w:t>R</w:t>
      </w:r>
      <w:r>
        <w:rPr>
          <w:rFonts w:ascii="CMMI7" w:hAnsi="CMMI7"/>
          <w:position w:val="-2"/>
          <w:sz w:val="14"/>
          <w:szCs w:val="14"/>
        </w:rPr>
        <w:t>c</w:t>
      </w:r>
      <w:r>
        <w:rPr>
          <w:rFonts w:ascii="CMR10" w:hAnsi="CMR10"/>
          <w:sz w:val="20"/>
          <w:szCs w:val="20"/>
        </w:rPr>
        <w:t xml:space="preserve">. Simulations are performed by solving for </w:t>
      </w:r>
      <w:r>
        <w:rPr>
          <w:rFonts w:ascii="CMMI10" w:hAnsi="CMMI10"/>
          <w:sz w:val="20"/>
          <w:szCs w:val="20"/>
        </w:rPr>
        <w:t>R</w:t>
      </w:r>
      <w:r>
        <w:rPr>
          <w:rFonts w:ascii="CMR7" w:hAnsi="CMR7"/>
          <w:position w:val="-2"/>
          <w:sz w:val="14"/>
          <w:szCs w:val="14"/>
        </w:rPr>
        <w:t xml:space="preserve">SD </w:t>
      </w:r>
      <w:r>
        <w:rPr>
          <w:rFonts w:ascii="CMR10" w:hAnsi="CMR10"/>
          <w:sz w:val="20"/>
          <w:szCs w:val="20"/>
        </w:rPr>
        <w:t xml:space="preserve">and </w:t>
      </w:r>
      <w:r>
        <w:rPr>
          <w:rFonts w:ascii="CMMI10" w:hAnsi="CMMI10"/>
          <w:sz w:val="20"/>
          <w:szCs w:val="20"/>
        </w:rPr>
        <w:t xml:space="preserve">f </w:t>
      </w:r>
      <w:r>
        <w:rPr>
          <w:rFonts w:ascii="CMR10" w:hAnsi="CMR10"/>
          <w:sz w:val="20"/>
          <w:szCs w:val="20"/>
        </w:rPr>
        <w:t xml:space="preserve">such that the </w:t>
      </w:r>
      <w:r>
        <w:rPr>
          <w:rFonts w:ascii="CMMI10" w:hAnsi="CMMI10"/>
          <w:sz w:val="20"/>
          <w:szCs w:val="20"/>
        </w:rPr>
        <w:t xml:space="preserve">Z </w:t>
      </w:r>
      <w:r>
        <w:rPr>
          <w:rFonts w:ascii="CMR10" w:hAnsi="CMR10"/>
          <w:sz w:val="20"/>
          <w:szCs w:val="20"/>
        </w:rPr>
        <w:t xml:space="preserve">of the loaded tank circuit is set equal to </w:t>
      </w:r>
      <w:r>
        <w:rPr>
          <w:rFonts w:ascii="CMMI10" w:hAnsi="CMMI10"/>
          <w:sz w:val="20"/>
          <w:szCs w:val="20"/>
        </w:rPr>
        <w:t>Z</w:t>
      </w:r>
      <w:r>
        <w:rPr>
          <w:rFonts w:ascii="CMR7" w:hAnsi="CMR7"/>
          <w:position w:val="-2"/>
          <w:sz w:val="14"/>
          <w:szCs w:val="14"/>
        </w:rPr>
        <w:t xml:space="preserve">0 </w:t>
      </w:r>
      <w:r>
        <w:rPr>
          <w:rFonts w:ascii="CMR10" w:hAnsi="CMR10"/>
          <w:sz w:val="20"/>
          <w:szCs w:val="20"/>
        </w:rPr>
        <w:t xml:space="preserve">= 50 Ω to find the values of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and </w:t>
      </w:r>
      <w:r>
        <w:rPr>
          <w:rFonts w:ascii="CMMI10" w:hAnsi="CMMI10"/>
          <w:sz w:val="20"/>
          <w:szCs w:val="20"/>
        </w:rPr>
        <w:t>f</w:t>
      </w:r>
      <w:r>
        <w:rPr>
          <w:rFonts w:ascii="CMMI7" w:hAnsi="CMMI7"/>
          <w:position w:val="-2"/>
          <w:sz w:val="14"/>
          <w:szCs w:val="14"/>
        </w:rPr>
        <w:t xml:space="preserve">M </w:t>
      </w:r>
      <w:r>
        <w:rPr>
          <w:rFonts w:ascii="CMR10" w:hAnsi="CMR10"/>
          <w:sz w:val="20"/>
          <w:szCs w:val="20"/>
        </w:rPr>
        <w:t xml:space="preserve">respectively. The constraints that </w:t>
      </w:r>
      <w:r>
        <w:rPr>
          <w:rFonts w:ascii="CMMI10" w:hAnsi="CMMI10"/>
          <w:sz w:val="20"/>
          <w:szCs w:val="20"/>
        </w:rPr>
        <w:t>f</w:t>
      </w:r>
      <w:r>
        <w:rPr>
          <w:rFonts w:ascii="CMMI7" w:hAnsi="CMMI7"/>
          <w:position w:val="-2"/>
          <w:sz w:val="14"/>
          <w:szCs w:val="14"/>
        </w:rPr>
        <w:t xml:space="preserve">M </w:t>
      </w:r>
      <w:r>
        <w:rPr>
          <w:rFonts w:ascii="CMR10" w:hAnsi="CMR10"/>
          <w:sz w:val="20"/>
          <w:szCs w:val="20"/>
        </w:rPr>
        <w:t xml:space="preserve">is real and that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is real and positive result in there being conditions where no matching can be achieved, which are shown as white regions in Figure 2(a-d). </w:t>
      </w:r>
    </w:p>
    <w:p w14:paraId="287ACE61" w14:textId="77777777" w:rsidR="00317786" w:rsidRDefault="00317786" w:rsidP="00317786">
      <w:pPr>
        <w:pStyle w:val="NormalWeb"/>
      </w:pPr>
      <w:r>
        <w:rPr>
          <w:rFonts w:ascii="CMR10" w:hAnsi="CMR10"/>
          <w:sz w:val="20"/>
          <w:szCs w:val="20"/>
        </w:rPr>
        <w:t xml:space="preserve">When a sample is fabricated, </w:t>
      </w:r>
      <w:r>
        <w:rPr>
          <w:rFonts w:ascii="CMMI10" w:hAnsi="CMMI10"/>
          <w:sz w:val="20"/>
          <w:szCs w:val="20"/>
        </w:rPr>
        <w:t>C</w:t>
      </w:r>
      <w:r>
        <w:rPr>
          <w:rFonts w:ascii="CMMI7" w:hAnsi="CMMI7"/>
          <w:position w:val="-2"/>
          <w:sz w:val="14"/>
          <w:szCs w:val="14"/>
        </w:rPr>
        <w:t xml:space="preserve">g </w:t>
      </w:r>
      <w:r>
        <w:rPr>
          <w:rFonts w:ascii="CMR10" w:hAnsi="CMR10"/>
          <w:sz w:val="20"/>
          <w:szCs w:val="20"/>
        </w:rPr>
        <w:t xml:space="preserve">and </w:t>
      </w:r>
      <w:r>
        <w:rPr>
          <w:rFonts w:ascii="CMMI10" w:hAnsi="CMMI10"/>
          <w:sz w:val="20"/>
          <w:szCs w:val="20"/>
        </w:rPr>
        <w:t>R</w:t>
      </w:r>
      <w:r>
        <w:rPr>
          <w:rFonts w:ascii="CMMI7" w:hAnsi="CMMI7"/>
          <w:position w:val="-2"/>
          <w:sz w:val="14"/>
          <w:szCs w:val="14"/>
        </w:rPr>
        <w:t xml:space="preserve">c </w:t>
      </w:r>
      <w:r>
        <w:rPr>
          <w:rFonts w:ascii="CMR10" w:hAnsi="CMR10"/>
          <w:sz w:val="20"/>
          <w:szCs w:val="20"/>
        </w:rPr>
        <w:t xml:space="preserve">are roughly fixed, meaning that the only way to change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and </w:t>
      </w:r>
      <w:r>
        <w:rPr>
          <w:rFonts w:ascii="CMMI10" w:hAnsi="CMMI10"/>
          <w:sz w:val="20"/>
          <w:szCs w:val="20"/>
        </w:rPr>
        <w:t>f</w:t>
      </w:r>
      <w:r>
        <w:rPr>
          <w:rFonts w:ascii="CMMI7" w:hAnsi="CMMI7"/>
          <w:position w:val="-2"/>
          <w:sz w:val="14"/>
          <w:szCs w:val="14"/>
        </w:rPr>
        <w:t xml:space="preserve">M </w:t>
      </w:r>
      <w:r>
        <w:rPr>
          <w:rFonts w:ascii="CMR10" w:hAnsi="CMR10"/>
          <w:sz w:val="20"/>
          <w:szCs w:val="20"/>
        </w:rPr>
        <w:t xml:space="preserve">is through the tank circuit parameters </w:t>
      </w:r>
      <w:r>
        <w:rPr>
          <w:rFonts w:ascii="CMMI10" w:hAnsi="CMMI10"/>
          <w:sz w:val="20"/>
          <w:szCs w:val="20"/>
        </w:rPr>
        <w:t xml:space="preserve">L </w:t>
      </w:r>
      <w:r>
        <w:rPr>
          <w:rFonts w:ascii="CMR10" w:hAnsi="CMR10"/>
          <w:sz w:val="20"/>
          <w:szCs w:val="20"/>
        </w:rPr>
        <w:t xml:space="preserve">and </w:t>
      </w:r>
      <w:r>
        <w:rPr>
          <w:rFonts w:ascii="CMMI10" w:hAnsi="CMMI10"/>
          <w:sz w:val="20"/>
          <w:szCs w:val="20"/>
        </w:rPr>
        <w:t>C</w:t>
      </w:r>
      <w:r>
        <w:rPr>
          <w:rFonts w:ascii="CMR7" w:hAnsi="CMR7"/>
          <w:position w:val="-2"/>
          <w:sz w:val="14"/>
          <w:szCs w:val="14"/>
        </w:rPr>
        <w:t>0</w:t>
      </w:r>
      <w:r>
        <w:rPr>
          <w:rFonts w:ascii="CMR10" w:hAnsi="CMR10"/>
          <w:sz w:val="20"/>
          <w:szCs w:val="20"/>
        </w:rPr>
        <w:t xml:space="preserve">. We present numerical simulations of </w:t>
      </w:r>
      <w:r>
        <w:rPr>
          <w:rFonts w:ascii="CMMI10" w:hAnsi="CMMI10"/>
          <w:sz w:val="20"/>
          <w:szCs w:val="20"/>
        </w:rPr>
        <w:t>f</w:t>
      </w:r>
      <w:r>
        <w:rPr>
          <w:rFonts w:ascii="CMMI7" w:hAnsi="CMMI7"/>
          <w:position w:val="-2"/>
          <w:sz w:val="14"/>
          <w:szCs w:val="14"/>
        </w:rPr>
        <w:t xml:space="preserve">M </w:t>
      </w:r>
      <w:r>
        <w:rPr>
          <w:rFonts w:ascii="CMR10" w:hAnsi="CMR10"/>
          <w:sz w:val="20"/>
          <w:szCs w:val="20"/>
        </w:rPr>
        <w:t xml:space="preserve">in Figure 2(a) and </w:t>
      </w:r>
      <w:r>
        <w:rPr>
          <w:rFonts w:ascii="CMMI10" w:hAnsi="CMMI10"/>
          <w:sz w:val="20"/>
          <w:szCs w:val="20"/>
        </w:rPr>
        <w:t>R</w:t>
      </w:r>
      <w:r>
        <w:rPr>
          <w:rFonts w:ascii="CMMI7" w:hAnsi="CMMI7"/>
          <w:position w:val="-2"/>
          <w:sz w:val="14"/>
          <w:szCs w:val="14"/>
        </w:rPr>
        <w:t xml:space="preserve">M </w:t>
      </w:r>
      <w:r>
        <w:rPr>
          <w:rFonts w:ascii="CMR10" w:hAnsi="CMR10"/>
          <w:sz w:val="20"/>
          <w:szCs w:val="20"/>
        </w:rPr>
        <w:t>in Figure 2(b)asafunctionof</w:t>
      </w:r>
      <w:r>
        <w:rPr>
          <w:rFonts w:ascii="CMMI10" w:hAnsi="CMMI10"/>
          <w:sz w:val="20"/>
          <w:szCs w:val="20"/>
        </w:rPr>
        <w:t>L</w:t>
      </w:r>
      <w:r>
        <w:rPr>
          <w:rFonts w:ascii="CMR10" w:hAnsi="CMR10"/>
          <w:sz w:val="20"/>
          <w:szCs w:val="20"/>
        </w:rPr>
        <w:t>and</w:t>
      </w:r>
      <w:r>
        <w:rPr>
          <w:rFonts w:ascii="CMMI10" w:hAnsi="CMMI10"/>
          <w:sz w:val="20"/>
          <w:szCs w:val="20"/>
        </w:rPr>
        <w:t>C</w:t>
      </w:r>
      <w:r>
        <w:rPr>
          <w:rFonts w:ascii="CMR7" w:hAnsi="CMR7"/>
          <w:position w:val="-2"/>
          <w:sz w:val="14"/>
          <w:szCs w:val="14"/>
        </w:rPr>
        <w:t xml:space="preserve">0 </w:t>
      </w:r>
      <w:commentRangeStart w:id="36"/>
      <w:r>
        <w:rPr>
          <w:rFonts w:ascii="CMR10" w:hAnsi="CMR10"/>
          <w:sz w:val="20"/>
          <w:szCs w:val="20"/>
        </w:rPr>
        <w:t>with</w:t>
      </w:r>
      <w:r>
        <w:rPr>
          <w:rFonts w:ascii="CMMI10" w:hAnsi="CMMI10"/>
          <w:sz w:val="20"/>
          <w:szCs w:val="20"/>
        </w:rPr>
        <w:t>C</w:t>
      </w:r>
      <w:r>
        <w:rPr>
          <w:rFonts w:ascii="CMMI7" w:hAnsi="CMMI7"/>
          <w:position w:val="-4"/>
          <w:sz w:val="14"/>
          <w:szCs w:val="14"/>
        </w:rPr>
        <w:t>g</w:t>
      </w:r>
      <w:r>
        <w:rPr>
          <w:rFonts w:ascii="CMSY7" w:hAnsi="CMSY7"/>
          <w:position w:val="8"/>
          <w:sz w:val="14"/>
          <w:szCs w:val="14"/>
        </w:rPr>
        <w:t xml:space="preserve">∗ </w:t>
      </w:r>
      <w:r>
        <w:rPr>
          <w:rFonts w:ascii="CMR10" w:hAnsi="CMR10"/>
          <w:sz w:val="20"/>
          <w:szCs w:val="20"/>
        </w:rPr>
        <w:t>=0.2pFand</w:t>
      </w:r>
      <w:r>
        <w:rPr>
          <w:rFonts w:ascii="CMMI10" w:hAnsi="CMMI10"/>
          <w:sz w:val="20"/>
          <w:szCs w:val="20"/>
        </w:rPr>
        <w:t>R</w:t>
      </w:r>
      <w:r>
        <w:rPr>
          <w:rFonts w:ascii="CMMI7" w:hAnsi="CMMI7"/>
          <w:position w:val="-2"/>
          <w:sz w:val="14"/>
          <w:szCs w:val="14"/>
        </w:rPr>
        <w:t xml:space="preserve">c </w:t>
      </w:r>
      <w:r>
        <w:rPr>
          <w:rFonts w:ascii="CMR10" w:hAnsi="CMR10"/>
          <w:sz w:val="20"/>
          <w:szCs w:val="20"/>
        </w:rPr>
        <w:t xml:space="preserve">=3kΩ. </w:t>
      </w:r>
      <w:commentRangeEnd w:id="36"/>
      <w:r w:rsidR="00024F20">
        <w:rPr>
          <w:rStyle w:val="CommentReference"/>
          <w:rFonts w:asciiTheme="minorHAnsi" w:eastAsiaTheme="minorHAnsi" w:hAnsiTheme="minorHAnsi" w:cstheme="minorBidi"/>
          <w:lang w:eastAsia="en-US"/>
        </w:rPr>
        <w:commentReference w:id="36"/>
      </w:r>
      <w:r>
        <w:rPr>
          <w:rFonts w:ascii="CMR10" w:hAnsi="CMR10"/>
          <w:sz w:val="20"/>
          <w:szCs w:val="20"/>
        </w:rPr>
        <w:t xml:space="preserve">We note that far from the non-matching regions, the behavior is approximately that of the standard tank circuit model. Under these conditions, </w:t>
      </w:r>
      <w:r>
        <w:rPr>
          <w:rFonts w:ascii="CMMI10" w:hAnsi="CMMI10"/>
          <w:sz w:val="20"/>
          <w:szCs w:val="20"/>
        </w:rPr>
        <w:t>C</w:t>
      </w:r>
      <w:r>
        <w:rPr>
          <w:rFonts w:ascii="CMR7" w:hAnsi="CMR7"/>
          <w:position w:val="-2"/>
          <w:sz w:val="14"/>
          <w:szCs w:val="14"/>
        </w:rPr>
        <w:t xml:space="preserve">0 </w:t>
      </w:r>
      <w:r>
        <w:rPr>
          <w:rFonts w:ascii="CMSY10" w:hAnsi="CMSY10"/>
          <w:sz w:val="20"/>
          <w:szCs w:val="20"/>
        </w:rPr>
        <w:t xml:space="preserve">≫ </w:t>
      </w:r>
      <w:r>
        <w:rPr>
          <w:rFonts w:ascii="CMMI10" w:hAnsi="CMMI10"/>
          <w:sz w:val="20"/>
          <w:szCs w:val="20"/>
        </w:rPr>
        <w:t>C</w:t>
      </w:r>
      <w:r>
        <w:rPr>
          <w:rFonts w:ascii="CMMI7" w:hAnsi="CMMI7"/>
          <w:position w:val="-2"/>
          <w:sz w:val="14"/>
          <w:szCs w:val="14"/>
        </w:rPr>
        <w:t xml:space="preserve">g </w:t>
      </w:r>
      <w:r>
        <w:rPr>
          <w:rFonts w:ascii="CMR10" w:hAnsi="CMR10"/>
          <w:sz w:val="20"/>
          <w:szCs w:val="20"/>
        </w:rPr>
        <w:t xml:space="preserve">which means that </w:t>
      </w:r>
      <w:r>
        <w:rPr>
          <w:rFonts w:ascii="CMMI10" w:hAnsi="CMMI10"/>
          <w:sz w:val="20"/>
          <w:szCs w:val="20"/>
        </w:rPr>
        <w:t>C</w:t>
      </w:r>
      <w:r>
        <w:rPr>
          <w:rFonts w:ascii="CMR7" w:hAnsi="CMR7"/>
          <w:position w:val="-2"/>
          <w:sz w:val="14"/>
          <w:szCs w:val="14"/>
        </w:rPr>
        <w:t xml:space="preserve">0 </w:t>
      </w:r>
      <w:r>
        <w:rPr>
          <w:rFonts w:ascii="CMR10" w:hAnsi="CMR10"/>
          <w:sz w:val="20"/>
          <w:szCs w:val="20"/>
        </w:rPr>
        <w:t xml:space="preserve">dominates the capacitance of the loaded tank circuit. When </w:t>
      </w:r>
      <w:r>
        <w:rPr>
          <w:rFonts w:ascii="CMMI10" w:hAnsi="CMMI10"/>
          <w:sz w:val="20"/>
          <w:szCs w:val="20"/>
        </w:rPr>
        <w:t>C</w:t>
      </w:r>
      <w:r>
        <w:rPr>
          <w:rFonts w:ascii="CMR7" w:hAnsi="CMR7"/>
          <w:position w:val="-2"/>
          <w:sz w:val="14"/>
          <w:szCs w:val="14"/>
        </w:rPr>
        <w:t xml:space="preserve">0 </w:t>
      </w:r>
      <w:r>
        <w:rPr>
          <w:rFonts w:ascii="CMR10" w:hAnsi="CMR10"/>
          <w:sz w:val="20"/>
          <w:szCs w:val="20"/>
        </w:rPr>
        <w:t xml:space="preserve">is comparable to or smaller than </w:t>
      </w:r>
      <w:r>
        <w:rPr>
          <w:rFonts w:ascii="CMMI10" w:hAnsi="CMMI10"/>
          <w:sz w:val="20"/>
          <w:szCs w:val="20"/>
        </w:rPr>
        <w:t>C</w:t>
      </w:r>
      <w:r>
        <w:rPr>
          <w:rFonts w:ascii="CMMI7" w:hAnsi="CMMI7"/>
          <w:position w:val="-2"/>
          <w:sz w:val="14"/>
          <w:szCs w:val="14"/>
        </w:rPr>
        <w:t>g</w:t>
      </w:r>
      <w:r>
        <w:rPr>
          <w:rFonts w:ascii="CMR10" w:hAnsi="CMR10"/>
          <w:sz w:val="20"/>
          <w:szCs w:val="20"/>
        </w:rPr>
        <w:t xml:space="preserve">, there is very little dependence on </w:t>
      </w:r>
      <w:r>
        <w:rPr>
          <w:rFonts w:ascii="CMMI10" w:hAnsi="CMMI10"/>
          <w:sz w:val="20"/>
          <w:szCs w:val="20"/>
        </w:rPr>
        <w:t>R</w:t>
      </w:r>
      <w:r>
        <w:rPr>
          <w:rFonts w:ascii="CMMI7" w:hAnsi="CMMI7"/>
          <w:position w:val="-2"/>
          <w:sz w:val="14"/>
          <w:szCs w:val="14"/>
        </w:rPr>
        <w:t xml:space="preserve">SD </w:t>
      </w:r>
      <w:r>
        <w:rPr>
          <w:rFonts w:ascii="CMR10" w:hAnsi="CMR10"/>
          <w:sz w:val="20"/>
          <w:szCs w:val="20"/>
        </w:rPr>
        <w:t xml:space="preserve">because the parallel pathway through </w:t>
      </w:r>
      <w:r>
        <w:rPr>
          <w:rFonts w:ascii="CMMI10" w:hAnsi="CMMI10"/>
          <w:sz w:val="20"/>
          <w:szCs w:val="20"/>
        </w:rPr>
        <w:t>C</w:t>
      </w:r>
      <w:r>
        <w:rPr>
          <w:rFonts w:ascii="CMMI7" w:hAnsi="CMMI7"/>
          <w:position w:val="-2"/>
          <w:sz w:val="14"/>
          <w:szCs w:val="14"/>
        </w:rPr>
        <w:t xml:space="preserve">g </w:t>
      </w:r>
      <w:r>
        <w:rPr>
          <w:rFonts w:ascii="CMR10" w:hAnsi="CMR10"/>
          <w:sz w:val="20"/>
          <w:szCs w:val="20"/>
        </w:rPr>
        <w:t xml:space="preserve">is low impedance. </w:t>
      </w:r>
    </w:p>
    <w:p w14:paraId="0A4C2C58" w14:textId="77777777" w:rsidR="00317786" w:rsidRDefault="00317786" w:rsidP="00317786">
      <w:pPr>
        <w:pStyle w:val="NormalWeb"/>
      </w:pPr>
      <w:r>
        <w:rPr>
          <w:rFonts w:ascii="CMR10" w:hAnsi="CMR10"/>
          <w:sz w:val="20"/>
          <w:szCs w:val="20"/>
        </w:rPr>
        <w:t xml:space="preserve">Achieving best matching with both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and </w:t>
      </w:r>
      <w:r>
        <w:rPr>
          <w:rFonts w:ascii="CMMI10" w:hAnsi="CMMI10"/>
          <w:sz w:val="20"/>
          <w:szCs w:val="20"/>
        </w:rPr>
        <w:t>f</w:t>
      </w:r>
      <w:r>
        <w:rPr>
          <w:rFonts w:ascii="CMMI7" w:hAnsi="CMMI7"/>
          <w:position w:val="-2"/>
          <w:sz w:val="14"/>
          <w:szCs w:val="14"/>
        </w:rPr>
        <w:t xml:space="preserve">M </w:t>
      </w:r>
      <w:r>
        <w:rPr>
          <w:rFonts w:ascii="CMR10" w:hAnsi="CMR10"/>
          <w:sz w:val="20"/>
          <w:szCs w:val="20"/>
        </w:rPr>
        <w:t xml:space="preserve">in the desired range requires designing the sample with </w:t>
      </w:r>
      <w:r>
        <w:rPr>
          <w:rFonts w:ascii="CMMI10" w:hAnsi="CMMI10"/>
          <w:sz w:val="20"/>
          <w:szCs w:val="20"/>
        </w:rPr>
        <w:t>R</w:t>
      </w:r>
      <w:r>
        <w:rPr>
          <w:rFonts w:ascii="CMMI7" w:hAnsi="CMMI7"/>
          <w:position w:val="-2"/>
          <w:sz w:val="14"/>
          <w:szCs w:val="14"/>
        </w:rPr>
        <w:t xml:space="preserve">c </w:t>
      </w:r>
      <w:r>
        <w:rPr>
          <w:rFonts w:ascii="CMR10" w:hAnsi="CMR10"/>
          <w:sz w:val="20"/>
          <w:szCs w:val="20"/>
        </w:rPr>
        <w:t xml:space="preserve">and </w:t>
      </w:r>
      <w:r>
        <w:rPr>
          <w:rFonts w:ascii="CMMI10" w:hAnsi="CMMI10"/>
          <w:sz w:val="20"/>
          <w:szCs w:val="20"/>
        </w:rPr>
        <w:t>C</w:t>
      </w:r>
      <w:r>
        <w:rPr>
          <w:rFonts w:ascii="CMMI7" w:hAnsi="CMMI7"/>
          <w:position w:val="-2"/>
          <w:sz w:val="14"/>
          <w:szCs w:val="14"/>
        </w:rPr>
        <w:t xml:space="preserve">g </w:t>
      </w:r>
      <w:r>
        <w:rPr>
          <w:rFonts w:ascii="CMR10" w:hAnsi="CMR10"/>
          <w:sz w:val="20"/>
          <w:szCs w:val="20"/>
        </w:rPr>
        <w:t xml:space="preserve">in mind. The dependence of the matching conditions is strongly dependent on </w:t>
      </w:r>
      <w:r>
        <w:rPr>
          <w:rFonts w:ascii="CMMI10" w:hAnsi="CMMI10"/>
          <w:sz w:val="20"/>
          <w:szCs w:val="20"/>
        </w:rPr>
        <w:t>R</w:t>
      </w:r>
      <w:r>
        <w:rPr>
          <w:rFonts w:ascii="CMMI7" w:hAnsi="CMMI7"/>
          <w:position w:val="-2"/>
          <w:sz w:val="14"/>
          <w:szCs w:val="14"/>
        </w:rPr>
        <w:t>c</w:t>
      </w:r>
      <w:r>
        <w:rPr>
          <w:rFonts w:ascii="CMR10" w:hAnsi="CMR10"/>
          <w:sz w:val="20"/>
          <w:szCs w:val="20"/>
        </w:rPr>
        <w:t xml:space="preserve">, as shown in Figure 2(c). At </w:t>
      </w:r>
      <w:r>
        <w:rPr>
          <w:rFonts w:ascii="CMMI10" w:hAnsi="CMMI10"/>
          <w:sz w:val="20"/>
          <w:szCs w:val="20"/>
        </w:rPr>
        <w:t>R</w:t>
      </w:r>
      <w:r>
        <w:rPr>
          <w:rFonts w:ascii="CMMI7" w:hAnsi="CMMI7"/>
          <w:position w:val="-2"/>
          <w:sz w:val="14"/>
          <w:szCs w:val="14"/>
        </w:rPr>
        <w:t xml:space="preserve">c </w:t>
      </w:r>
      <w:r>
        <w:rPr>
          <w:rFonts w:ascii="CMR10" w:hAnsi="CMR10"/>
          <w:sz w:val="20"/>
          <w:szCs w:val="20"/>
        </w:rPr>
        <w:t xml:space="preserve">= 0, the model is reduced to the standard tank circuit model with an effective </w:t>
      </w:r>
      <w:r>
        <w:rPr>
          <w:rFonts w:ascii="CMMI10" w:hAnsi="CMMI10"/>
          <w:sz w:val="20"/>
          <w:szCs w:val="20"/>
        </w:rPr>
        <w:t>C</w:t>
      </w:r>
      <w:r>
        <w:rPr>
          <w:rFonts w:ascii="CMR7" w:hAnsi="CMR7"/>
          <w:position w:val="-4"/>
          <w:sz w:val="14"/>
          <w:szCs w:val="14"/>
        </w:rPr>
        <w:t>0</w:t>
      </w:r>
      <w:r>
        <w:rPr>
          <w:rFonts w:ascii="CMSY7" w:hAnsi="CMSY7"/>
          <w:position w:val="8"/>
          <w:sz w:val="14"/>
          <w:szCs w:val="14"/>
        </w:rPr>
        <w:t xml:space="preserve">∗ </w:t>
      </w:r>
      <w:r>
        <w:rPr>
          <w:rFonts w:ascii="CMR10" w:hAnsi="CMR10"/>
          <w:sz w:val="20"/>
          <w:szCs w:val="20"/>
        </w:rPr>
        <w:t xml:space="preserve">= </w:t>
      </w:r>
      <w:r>
        <w:rPr>
          <w:rFonts w:ascii="CMMI10" w:hAnsi="CMMI10"/>
          <w:sz w:val="20"/>
          <w:szCs w:val="20"/>
        </w:rPr>
        <w:t>C</w:t>
      </w:r>
      <w:r>
        <w:rPr>
          <w:rFonts w:ascii="CMR7" w:hAnsi="CMR7"/>
          <w:position w:val="-2"/>
          <w:sz w:val="14"/>
          <w:szCs w:val="14"/>
        </w:rPr>
        <w:t xml:space="preserve">0 </w:t>
      </w:r>
      <w:r>
        <w:rPr>
          <w:rFonts w:ascii="CMR10" w:hAnsi="CMR10"/>
          <w:sz w:val="20"/>
          <w:szCs w:val="20"/>
        </w:rPr>
        <w:t xml:space="preserve">+ </w:t>
      </w:r>
      <w:r>
        <w:rPr>
          <w:rFonts w:ascii="CMMI10" w:hAnsi="CMMI10"/>
          <w:sz w:val="20"/>
          <w:szCs w:val="20"/>
        </w:rPr>
        <w:t>C</w:t>
      </w:r>
      <w:r>
        <w:rPr>
          <w:rFonts w:ascii="CMMI7" w:hAnsi="CMMI7"/>
          <w:position w:val="-2"/>
          <w:sz w:val="14"/>
          <w:szCs w:val="14"/>
        </w:rPr>
        <w:t>g</w:t>
      </w:r>
      <w:r>
        <w:rPr>
          <w:rFonts w:ascii="CMR10" w:hAnsi="CMR10"/>
          <w:sz w:val="20"/>
          <w:szCs w:val="20"/>
        </w:rPr>
        <w:t xml:space="preserve">. We note that the range of parameters that can achieve matching is drastically reduced as </w:t>
      </w:r>
      <w:r>
        <w:rPr>
          <w:rFonts w:ascii="CMMI10" w:hAnsi="CMMI10"/>
          <w:sz w:val="20"/>
          <w:szCs w:val="20"/>
        </w:rPr>
        <w:t>R</w:t>
      </w:r>
      <w:r>
        <w:rPr>
          <w:rFonts w:ascii="CMMI7" w:hAnsi="CMMI7"/>
          <w:position w:val="-2"/>
          <w:sz w:val="14"/>
          <w:szCs w:val="14"/>
        </w:rPr>
        <w:t xml:space="preserve">c </w:t>
      </w:r>
      <w:r>
        <w:rPr>
          <w:rFonts w:ascii="CMR10" w:hAnsi="CMR10"/>
          <w:sz w:val="20"/>
          <w:szCs w:val="20"/>
        </w:rPr>
        <w:t xml:space="preserve">increases. Reducing the resistance of the lead is therefore key to achieving RF reflectometry. To understand the impact of </w:t>
      </w:r>
      <w:r>
        <w:rPr>
          <w:rFonts w:ascii="CMMI10" w:hAnsi="CMMI10"/>
          <w:sz w:val="20"/>
          <w:szCs w:val="20"/>
        </w:rPr>
        <w:t>C</w:t>
      </w:r>
      <w:r>
        <w:rPr>
          <w:rFonts w:ascii="CMMI7" w:hAnsi="CMMI7"/>
          <w:position w:val="-2"/>
          <w:sz w:val="14"/>
          <w:szCs w:val="14"/>
        </w:rPr>
        <w:t>g</w:t>
      </w:r>
      <w:r>
        <w:rPr>
          <w:rFonts w:ascii="CMR10" w:hAnsi="CMR10"/>
          <w:sz w:val="20"/>
          <w:szCs w:val="20"/>
        </w:rPr>
        <w:t xml:space="preserve">, we present a simulation the dependence of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in Figure 2(d). We again observe that matching is only achieved when </w:t>
      </w:r>
      <w:r>
        <w:rPr>
          <w:rFonts w:ascii="CMMI10" w:hAnsi="CMMI10"/>
          <w:sz w:val="20"/>
          <w:szCs w:val="20"/>
        </w:rPr>
        <w:t>C</w:t>
      </w:r>
      <w:r>
        <w:rPr>
          <w:rFonts w:ascii="CMR7" w:hAnsi="CMR7"/>
          <w:position w:val="-2"/>
          <w:sz w:val="14"/>
          <w:szCs w:val="14"/>
        </w:rPr>
        <w:t xml:space="preserve">0 </w:t>
      </w:r>
      <w:r>
        <w:rPr>
          <w:rFonts w:ascii="CMMI10" w:hAnsi="CMMI10"/>
          <w:sz w:val="20"/>
          <w:szCs w:val="20"/>
        </w:rPr>
        <w:t>&gt; C</w:t>
      </w:r>
      <w:r>
        <w:rPr>
          <w:rFonts w:ascii="CMMI7" w:hAnsi="CMMI7"/>
          <w:position w:val="-2"/>
          <w:sz w:val="14"/>
          <w:szCs w:val="14"/>
        </w:rPr>
        <w:t>g</w:t>
      </w:r>
      <w:r>
        <w:rPr>
          <w:rFonts w:ascii="CMR10" w:hAnsi="CMR10"/>
          <w:sz w:val="20"/>
          <w:szCs w:val="20"/>
        </w:rPr>
        <w:t xml:space="preserve">. </w:t>
      </w:r>
    </w:p>
    <w:p w14:paraId="274DDBED" w14:textId="77777777" w:rsidR="00317786" w:rsidRDefault="00317786" w:rsidP="00317786">
      <w:pPr>
        <w:pStyle w:val="NormalWeb"/>
      </w:pPr>
      <w:r>
        <w:rPr>
          <w:rFonts w:ascii="CMR10" w:hAnsi="CMR10"/>
          <w:sz w:val="20"/>
          <w:szCs w:val="20"/>
        </w:rPr>
        <w:t xml:space="preserve">Together, these simulations suggest that the tank circuit itself should pro- vide the dominant contributions to the capacitance through </w:t>
      </w:r>
      <w:r>
        <w:rPr>
          <w:rFonts w:ascii="CMMI10" w:hAnsi="CMMI10"/>
          <w:sz w:val="20"/>
          <w:szCs w:val="20"/>
        </w:rPr>
        <w:t>C</w:t>
      </w:r>
      <w:r>
        <w:rPr>
          <w:rFonts w:ascii="CMR7" w:hAnsi="CMR7"/>
          <w:position w:val="-2"/>
          <w:sz w:val="14"/>
          <w:szCs w:val="14"/>
        </w:rPr>
        <w:t xml:space="preserve">0 </w:t>
      </w:r>
      <w:r>
        <w:rPr>
          <w:rFonts w:ascii="CMR10" w:hAnsi="CMR10"/>
          <w:sz w:val="20"/>
          <w:szCs w:val="20"/>
        </w:rPr>
        <w:t xml:space="preserve">and that all contributions from the device other than </w:t>
      </w:r>
      <w:r>
        <w:rPr>
          <w:rFonts w:ascii="CMMI10" w:hAnsi="CMMI10"/>
          <w:sz w:val="20"/>
          <w:szCs w:val="20"/>
        </w:rPr>
        <w:t>R</w:t>
      </w:r>
      <w:r>
        <w:rPr>
          <w:rFonts w:ascii="CMMI7" w:hAnsi="CMMI7"/>
          <w:position w:val="-2"/>
          <w:sz w:val="14"/>
          <w:szCs w:val="14"/>
        </w:rPr>
        <w:t xml:space="preserve">SD </w:t>
      </w:r>
      <w:r>
        <w:rPr>
          <w:rFonts w:ascii="CMR10" w:hAnsi="CMR10"/>
          <w:sz w:val="20"/>
          <w:szCs w:val="20"/>
        </w:rPr>
        <w:t xml:space="preserve">should be minimized. We apply this understanding experimentally in the next section </w:t>
      </w:r>
    </w:p>
    <w:p w14:paraId="0D09EB0D" w14:textId="77777777" w:rsidR="00317786" w:rsidRDefault="00317786" w:rsidP="00317786">
      <w:pPr>
        <w:pStyle w:val="NormalWeb"/>
      </w:pPr>
      <w:r>
        <w:rPr>
          <w:rFonts w:ascii="CMBX12" w:hAnsi="CMBX12"/>
        </w:rPr>
        <w:t xml:space="preserve">3.2 Implementing Ohmic Style RF Reflectometry </w:t>
      </w:r>
    </w:p>
    <w:p w14:paraId="105C6723" w14:textId="77777777" w:rsidR="00317786" w:rsidRDefault="00317786" w:rsidP="00317786">
      <w:pPr>
        <w:pStyle w:val="NormalWeb"/>
      </w:pPr>
      <w:r>
        <w:rPr>
          <w:rFonts w:ascii="CMR10" w:hAnsi="CMR10"/>
          <w:sz w:val="20"/>
          <w:szCs w:val="20"/>
        </w:rPr>
        <w:t xml:space="preserve">We have identified several experimental strategies for device and circuit design that enable RF reflectometry in SiGe by using the information provided in the previous section. </w:t>
      </w:r>
    </w:p>
    <w:p w14:paraId="7E9D20CE" w14:textId="77777777" w:rsidR="00317786" w:rsidRDefault="00317786" w:rsidP="00317786">
      <w:pPr>
        <w:pStyle w:val="NormalWeb"/>
      </w:pPr>
      <w:r>
        <w:rPr>
          <w:rFonts w:ascii="CMTI10" w:hAnsi="CMTI10"/>
          <w:sz w:val="20"/>
          <w:szCs w:val="20"/>
        </w:rPr>
        <w:t xml:space="preserve">Block shunting to ground through </w:t>
      </w:r>
      <w:r>
        <w:rPr>
          <w:rFonts w:ascii="CMMI10" w:hAnsi="CMMI10"/>
          <w:sz w:val="20"/>
          <w:szCs w:val="20"/>
        </w:rPr>
        <w:t>C</w:t>
      </w:r>
      <w:r>
        <w:rPr>
          <w:rFonts w:ascii="CMMI7" w:hAnsi="CMMI7"/>
          <w:position w:val="-2"/>
          <w:sz w:val="14"/>
          <w:szCs w:val="14"/>
        </w:rPr>
        <w:t>g</w:t>
      </w:r>
      <w:r>
        <w:rPr>
          <w:rFonts w:ascii="CMTI10" w:hAnsi="CMTI10"/>
          <w:sz w:val="20"/>
          <w:szCs w:val="20"/>
        </w:rPr>
        <w:t xml:space="preserve">. </w:t>
      </w:r>
      <w:r>
        <w:rPr>
          <w:rFonts w:ascii="CMR10" w:hAnsi="CMR10"/>
          <w:sz w:val="20"/>
          <w:szCs w:val="20"/>
        </w:rPr>
        <w:t xml:space="preserve">Simulations have demonstrated that the RF signal in the lead has a low impedance path to RF ground through </w:t>
      </w:r>
      <w:r>
        <w:rPr>
          <w:rFonts w:ascii="CMMI10" w:hAnsi="CMMI10"/>
          <w:sz w:val="20"/>
          <w:szCs w:val="20"/>
        </w:rPr>
        <w:t>C</w:t>
      </w:r>
      <w:r>
        <w:rPr>
          <w:rFonts w:ascii="CMMI7" w:hAnsi="CMMI7"/>
          <w:position w:val="-2"/>
          <w:sz w:val="14"/>
          <w:szCs w:val="14"/>
        </w:rPr>
        <w:t>g</w:t>
      </w:r>
      <w:r>
        <w:rPr>
          <w:rFonts w:ascii="CMR10" w:hAnsi="CMR10"/>
          <w:sz w:val="20"/>
          <w:szCs w:val="20"/>
        </w:rPr>
        <w:t xml:space="preserve">. The gates themselves are connected to DC supplies and have RC filters to remove noise whose capacitors shunt the RF reflectometry signal to ground. In order to block this pathway, we have designed our printed circuit board (PCB) to have resistors, </w:t>
      </w:r>
      <w:r>
        <w:rPr>
          <w:rFonts w:ascii="CMMI10" w:hAnsi="CMMI10"/>
          <w:sz w:val="20"/>
          <w:szCs w:val="20"/>
        </w:rPr>
        <w:t>R</w:t>
      </w:r>
      <w:r>
        <w:rPr>
          <w:rFonts w:ascii="CMMI7" w:hAnsi="CMMI7"/>
          <w:position w:val="-2"/>
          <w:sz w:val="14"/>
          <w:szCs w:val="14"/>
        </w:rPr>
        <w:t xml:space="preserve">b </w:t>
      </w:r>
      <w:r>
        <w:rPr>
          <w:rFonts w:ascii="CMR10" w:hAnsi="CMR10"/>
          <w:sz w:val="20"/>
          <w:szCs w:val="20"/>
        </w:rPr>
        <w:t xml:space="preserve">between the sample bond pads and the RC filters to increase the impedance of the pathway to ground through </w:t>
      </w:r>
      <w:r>
        <w:rPr>
          <w:rFonts w:ascii="CMMI10" w:hAnsi="CMMI10"/>
          <w:sz w:val="20"/>
          <w:szCs w:val="20"/>
        </w:rPr>
        <w:t>C</w:t>
      </w:r>
      <w:r>
        <w:rPr>
          <w:rFonts w:ascii="CMMI7" w:hAnsi="CMMI7"/>
          <w:position w:val="-2"/>
          <w:sz w:val="14"/>
          <w:szCs w:val="14"/>
        </w:rPr>
        <w:t>g</w:t>
      </w:r>
      <w:r>
        <w:rPr>
          <w:rFonts w:ascii="CMR10" w:hAnsi="CMR10"/>
          <w:sz w:val="20"/>
          <w:szCs w:val="20"/>
        </w:rPr>
        <w:t xml:space="preserve">, figure 1(d). </w:t>
      </w:r>
      <w:commentRangeStart w:id="37"/>
      <w:r>
        <w:rPr>
          <w:rFonts w:ascii="CMR10" w:hAnsi="CMR10"/>
          <w:sz w:val="20"/>
          <w:szCs w:val="20"/>
        </w:rPr>
        <w:t xml:space="preserve">We use 10 kΩ 0201 resistors. </w:t>
      </w:r>
      <w:commentRangeEnd w:id="37"/>
      <w:r w:rsidR="00024F20">
        <w:rPr>
          <w:rStyle w:val="CommentReference"/>
          <w:rFonts w:asciiTheme="minorHAnsi" w:eastAsiaTheme="minorHAnsi" w:hAnsiTheme="minorHAnsi" w:cstheme="minorBidi"/>
          <w:lang w:eastAsia="en-US"/>
        </w:rPr>
        <w:commentReference w:id="37"/>
      </w:r>
    </w:p>
    <w:p w14:paraId="6D00682F" w14:textId="77777777" w:rsidR="00317786" w:rsidRDefault="00317786" w:rsidP="00317786">
      <w:pPr>
        <w:pStyle w:val="NormalWeb"/>
      </w:pPr>
      <w:r>
        <w:rPr>
          <w:rFonts w:ascii="CMR10" w:hAnsi="CMR10"/>
          <w:sz w:val="20"/>
          <w:szCs w:val="20"/>
        </w:rPr>
        <w:lastRenderedPageBreak/>
        <w:t xml:space="preserve">There is a parasitic capacitance, </w:t>
      </w:r>
      <w:r>
        <w:rPr>
          <w:rFonts w:ascii="CMMI10" w:hAnsi="CMMI10"/>
          <w:sz w:val="20"/>
          <w:szCs w:val="20"/>
        </w:rPr>
        <w:t>C</w:t>
      </w:r>
      <w:r>
        <w:rPr>
          <w:rFonts w:ascii="CMMI7" w:hAnsi="CMMI7"/>
          <w:position w:val="-2"/>
          <w:sz w:val="14"/>
          <w:szCs w:val="14"/>
        </w:rPr>
        <w:t>p</w:t>
      </w:r>
      <w:r>
        <w:rPr>
          <w:rFonts w:ascii="CMR10" w:hAnsi="CMR10"/>
          <w:sz w:val="20"/>
          <w:szCs w:val="20"/>
        </w:rPr>
        <w:t xml:space="preserve">, to ground from all the metal on the sample side of </w:t>
      </w:r>
      <w:r>
        <w:rPr>
          <w:rFonts w:ascii="CMMI10" w:hAnsi="CMMI10"/>
          <w:sz w:val="20"/>
          <w:szCs w:val="20"/>
        </w:rPr>
        <w:t>R</w:t>
      </w:r>
      <w:r>
        <w:rPr>
          <w:rFonts w:ascii="CMMI7" w:hAnsi="CMMI7"/>
          <w:position w:val="-2"/>
          <w:sz w:val="14"/>
          <w:szCs w:val="14"/>
        </w:rPr>
        <w:t xml:space="preserve">b </w:t>
      </w:r>
      <w:r>
        <w:rPr>
          <w:rFonts w:ascii="CMR10" w:hAnsi="CMR10"/>
          <w:sz w:val="20"/>
          <w:szCs w:val="20"/>
        </w:rPr>
        <w:t xml:space="preserve">(gate, bond wire, bond pad, PCB trace). This is in parallel to </w:t>
      </w:r>
      <w:r>
        <w:rPr>
          <w:rFonts w:ascii="CMMI10" w:hAnsi="CMMI10"/>
          <w:sz w:val="20"/>
          <w:szCs w:val="20"/>
        </w:rPr>
        <w:t>R</w:t>
      </w:r>
      <w:r>
        <w:rPr>
          <w:rFonts w:ascii="CMMI7" w:hAnsi="CMMI7"/>
          <w:position w:val="-2"/>
          <w:sz w:val="14"/>
          <w:szCs w:val="14"/>
        </w:rPr>
        <w:t xml:space="preserve">b </w:t>
      </w:r>
      <w:r>
        <w:rPr>
          <w:rFonts w:ascii="CMR10" w:hAnsi="CMR10"/>
          <w:sz w:val="20"/>
          <w:szCs w:val="20"/>
        </w:rPr>
        <w:t xml:space="preserve">and limits the ability to decrease the impact of </w:t>
      </w:r>
      <w:r>
        <w:rPr>
          <w:rFonts w:ascii="CMMI10" w:hAnsi="CMMI10"/>
          <w:sz w:val="20"/>
          <w:szCs w:val="20"/>
        </w:rPr>
        <w:t>C</w:t>
      </w:r>
      <w:r>
        <w:rPr>
          <w:rFonts w:ascii="CMMI7" w:hAnsi="CMMI7"/>
          <w:position w:val="-2"/>
          <w:sz w:val="14"/>
          <w:szCs w:val="14"/>
        </w:rPr>
        <w:t xml:space="preserve">g </w:t>
      </w:r>
      <w:r>
        <w:rPr>
          <w:rFonts w:ascii="CMR10" w:hAnsi="CMR10"/>
          <w:sz w:val="20"/>
          <w:szCs w:val="20"/>
        </w:rPr>
        <w:t xml:space="preserve">by just increasing </w:t>
      </w:r>
      <w:r>
        <w:rPr>
          <w:rFonts w:ascii="CMMI10" w:hAnsi="CMMI10"/>
          <w:sz w:val="20"/>
          <w:szCs w:val="20"/>
        </w:rPr>
        <w:t>R</w:t>
      </w:r>
      <w:r>
        <w:rPr>
          <w:rFonts w:ascii="CMMI7" w:hAnsi="CMMI7"/>
          <w:position w:val="-2"/>
          <w:sz w:val="14"/>
          <w:szCs w:val="14"/>
        </w:rPr>
        <w:t>b</w:t>
      </w:r>
      <w:r>
        <w:rPr>
          <w:rFonts w:ascii="CMR10" w:hAnsi="CMR10"/>
          <w:sz w:val="20"/>
          <w:szCs w:val="20"/>
        </w:rPr>
        <w:t xml:space="preserve">. Placing the </w:t>
      </w:r>
      <w:r>
        <w:rPr>
          <w:rFonts w:ascii="CMMI10" w:hAnsi="CMMI10"/>
          <w:sz w:val="20"/>
          <w:szCs w:val="20"/>
        </w:rPr>
        <w:t>R</w:t>
      </w:r>
      <w:r>
        <w:rPr>
          <w:rFonts w:ascii="CMMI7" w:hAnsi="CMMI7"/>
          <w:position w:val="-2"/>
          <w:sz w:val="14"/>
          <w:szCs w:val="14"/>
        </w:rPr>
        <w:t xml:space="preserve">b </w:t>
      </w:r>
      <w:r>
        <w:rPr>
          <w:rFonts w:ascii="CMR10" w:hAnsi="CMR10"/>
          <w:sz w:val="20"/>
          <w:szCs w:val="20"/>
        </w:rPr>
        <w:t xml:space="preserve">as close the bond pads as possible is ideal because it minimizes the amount of metal that contributes to </w:t>
      </w:r>
      <w:r>
        <w:rPr>
          <w:rFonts w:ascii="CMMI10" w:hAnsi="CMMI10"/>
          <w:sz w:val="20"/>
          <w:szCs w:val="20"/>
        </w:rPr>
        <w:t>C</w:t>
      </w:r>
      <w:r>
        <w:rPr>
          <w:rFonts w:ascii="CMMI7" w:hAnsi="CMMI7"/>
          <w:position w:val="-2"/>
          <w:sz w:val="14"/>
          <w:szCs w:val="14"/>
        </w:rPr>
        <w:t>p</w:t>
      </w:r>
      <w:r>
        <w:rPr>
          <w:rFonts w:ascii="CMR10" w:hAnsi="CMR10"/>
          <w:sz w:val="20"/>
          <w:szCs w:val="20"/>
        </w:rPr>
        <w:t xml:space="preserve">. This parasitic capacitance that cannot be entirely removed but it can be reduced by reducing the ground plane near the bond pads and by placing </w:t>
      </w:r>
      <w:r>
        <w:rPr>
          <w:rFonts w:ascii="CMMI10" w:hAnsi="CMMI10"/>
          <w:sz w:val="20"/>
          <w:szCs w:val="20"/>
        </w:rPr>
        <w:t>R</w:t>
      </w:r>
      <w:r>
        <w:rPr>
          <w:rFonts w:ascii="CMMI7" w:hAnsi="CMMI7"/>
          <w:position w:val="-2"/>
          <w:sz w:val="14"/>
          <w:szCs w:val="14"/>
        </w:rPr>
        <w:t xml:space="preserve">b </w:t>
      </w:r>
      <w:r>
        <w:rPr>
          <w:rFonts w:ascii="CMR10" w:hAnsi="CMR10"/>
          <w:sz w:val="20"/>
          <w:szCs w:val="20"/>
        </w:rPr>
        <w:t xml:space="preserve">as close to the bond pad as possible. Our PCB has </w:t>
      </w:r>
      <w:r>
        <w:rPr>
          <w:rFonts w:ascii="CMMI10" w:hAnsi="CMMI10"/>
          <w:sz w:val="20"/>
          <w:szCs w:val="20"/>
        </w:rPr>
        <w:t>R</w:t>
      </w:r>
      <w:r>
        <w:rPr>
          <w:rFonts w:ascii="CMMI7" w:hAnsi="CMMI7"/>
          <w:position w:val="-2"/>
          <w:sz w:val="14"/>
          <w:szCs w:val="14"/>
        </w:rPr>
        <w:t xml:space="preserve">b </w:t>
      </w:r>
      <w:r>
        <w:rPr>
          <w:rFonts w:ascii="CMR10" w:hAnsi="CMR10"/>
          <w:sz w:val="20"/>
          <w:szCs w:val="20"/>
        </w:rPr>
        <w:t xml:space="preserve">placed 3 mm away from the bond pads to minimize </w:t>
      </w:r>
      <w:r>
        <w:rPr>
          <w:rFonts w:ascii="CMMI10" w:hAnsi="CMMI10"/>
          <w:sz w:val="20"/>
          <w:szCs w:val="20"/>
        </w:rPr>
        <w:t>C</w:t>
      </w:r>
      <w:r>
        <w:rPr>
          <w:rFonts w:ascii="CMMI7" w:hAnsi="CMMI7"/>
          <w:position w:val="-2"/>
          <w:sz w:val="14"/>
          <w:szCs w:val="14"/>
        </w:rPr>
        <w:t xml:space="preserve">p </w:t>
      </w:r>
      <w:r>
        <w:rPr>
          <w:rFonts w:ascii="CMR10" w:hAnsi="CMR10"/>
          <w:sz w:val="20"/>
          <w:szCs w:val="20"/>
        </w:rPr>
        <w:t xml:space="preserve">while still allowing for sample bonding. Controlling both </w:t>
      </w:r>
      <w:r>
        <w:rPr>
          <w:rFonts w:ascii="CMMI10" w:hAnsi="CMMI10"/>
          <w:sz w:val="20"/>
          <w:szCs w:val="20"/>
        </w:rPr>
        <w:t>R</w:t>
      </w:r>
      <w:r>
        <w:rPr>
          <w:rFonts w:ascii="CMMI7" w:hAnsi="CMMI7"/>
          <w:position w:val="-2"/>
          <w:sz w:val="14"/>
          <w:szCs w:val="14"/>
        </w:rPr>
        <w:t xml:space="preserve">b </w:t>
      </w:r>
      <w:r>
        <w:rPr>
          <w:rFonts w:ascii="CMR10" w:hAnsi="CMR10"/>
          <w:sz w:val="20"/>
          <w:szCs w:val="20"/>
        </w:rPr>
        <w:t xml:space="preserve">and </w:t>
      </w:r>
      <w:r>
        <w:rPr>
          <w:rFonts w:ascii="CMMI10" w:hAnsi="CMMI10"/>
          <w:sz w:val="20"/>
          <w:szCs w:val="20"/>
        </w:rPr>
        <w:t>C</w:t>
      </w:r>
      <w:r>
        <w:rPr>
          <w:rFonts w:ascii="CMMI7" w:hAnsi="CMMI7"/>
          <w:position w:val="-2"/>
          <w:sz w:val="14"/>
          <w:szCs w:val="14"/>
        </w:rPr>
        <w:t xml:space="preserve">p </w:t>
      </w:r>
      <w:r>
        <w:rPr>
          <w:rFonts w:ascii="CMR10" w:hAnsi="CMR10"/>
          <w:sz w:val="20"/>
          <w:szCs w:val="20"/>
        </w:rPr>
        <w:t xml:space="preserve">serves to decrease the effective </w:t>
      </w:r>
      <w:r>
        <w:rPr>
          <w:rFonts w:ascii="CMMI10" w:hAnsi="CMMI10"/>
          <w:sz w:val="20"/>
          <w:szCs w:val="20"/>
        </w:rPr>
        <w:t>C</w:t>
      </w:r>
      <w:r>
        <w:rPr>
          <w:rFonts w:ascii="CMMI7" w:hAnsi="CMMI7"/>
          <w:position w:val="-2"/>
          <w:sz w:val="14"/>
          <w:szCs w:val="14"/>
        </w:rPr>
        <w:t xml:space="preserve">g </w:t>
      </w:r>
      <w:r>
        <w:rPr>
          <w:rFonts w:ascii="CMR10" w:hAnsi="CMR10"/>
          <w:sz w:val="20"/>
          <w:szCs w:val="20"/>
        </w:rPr>
        <w:t xml:space="preserve">that the device sees. </w:t>
      </w:r>
    </w:p>
    <w:p w14:paraId="43A9BBE6" w14:textId="77777777" w:rsidR="00317786" w:rsidRDefault="00317786" w:rsidP="00317786">
      <w:pPr>
        <w:pStyle w:val="NormalWeb"/>
      </w:pPr>
      <w:r>
        <w:rPr>
          <w:rFonts w:ascii="CMTI10" w:hAnsi="CMTI10"/>
          <w:sz w:val="20"/>
          <w:szCs w:val="20"/>
        </w:rPr>
        <w:t xml:space="preserve">Ensure and control matching with </w:t>
      </w:r>
      <w:r>
        <w:rPr>
          <w:rFonts w:ascii="CMMI10" w:hAnsi="CMMI10"/>
          <w:sz w:val="20"/>
          <w:szCs w:val="20"/>
        </w:rPr>
        <w:t>C</w:t>
      </w:r>
      <w:r>
        <w:rPr>
          <w:rFonts w:ascii="CMR7" w:hAnsi="CMR7"/>
          <w:position w:val="-2"/>
          <w:sz w:val="14"/>
          <w:szCs w:val="14"/>
        </w:rPr>
        <w:t xml:space="preserve">0 </w:t>
      </w:r>
      <w:r>
        <w:rPr>
          <w:rFonts w:ascii="CMTI10" w:hAnsi="CMTI10"/>
          <w:sz w:val="20"/>
          <w:szCs w:val="20"/>
        </w:rPr>
        <w:t xml:space="preserve">and </w:t>
      </w:r>
      <w:r>
        <w:rPr>
          <w:rFonts w:ascii="CMMI10" w:hAnsi="CMMI10"/>
          <w:sz w:val="20"/>
          <w:szCs w:val="20"/>
        </w:rPr>
        <w:t>L</w:t>
      </w:r>
      <w:r>
        <w:rPr>
          <w:rFonts w:ascii="CMTI10" w:hAnsi="CMTI10"/>
          <w:sz w:val="20"/>
          <w:szCs w:val="20"/>
        </w:rPr>
        <w:t xml:space="preserve">. </w:t>
      </w:r>
      <w:r>
        <w:rPr>
          <w:rFonts w:ascii="CMR10" w:hAnsi="CMR10"/>
          <w:sz w:val="20"/>
          <w:szCs w:val="20"/>
        </w:rPr>
        <w:t xml:space="preserve">The previous simulations demonstrated that the matching condition can be tuned when </w:t>
      </w:r>
      <w:r>
        <w:rPr>
          <w:rFonts w:ascii="CMMI10" w:hAnsi="CMMI10"/>
          <w:sz w:val="20"/>
          <w:szCs w:val="20"/>
        </w:rPr>
        <w:t>C</w:t>
      </w:r>
      <w:r>
        <w:rPr>
          <w:rFonts w:ascii="CMR7" w:hAnsi="CMR7"/>
          <w:position w:val="-2"/>
          <w:sz w:val="14"/>
          <w:szCs w:val="14"/>
        </w:rPr>
        <w:t xml:space="preserve">0 </w:t>
      </w:r>
      <w:r>
        <w:rPr>
          <w:rFonts w:ascii="CMSY10" w:hAnsi="CMSY10"/>
          <w:sz w:val="20"/>
          <w:szCs w:val="20"/>
        </w:rPr>
        <w:t xml:space="preserve">≫ </w:t>
      </w:r>
      <w:r>
        <w:rPr>
          <w:rFonts w:ascii="CMMI10" w:hAnsi="CMMI10"/>
          <w:sz w:val="20"/>
          <w:szCs w:val="20"/>
        </w:rPr>
        <w:t>C</w:t>
      </w:r>
      <w:r>
        <w:rPr>
          <w:rFonts w:ascii="CMMI7" w:hAnsi="CMMI7"/>
          <w:position w:val="-2"/>
          <w:sz w:val="14"/>
          <w:szCs w:val="14"/>
        </w:rPr>
        <w:t>g</w:t>
      </w:r>
      <w:r>
        <w:rPr>
          <w:rFonts w:ascii="CMR10" w:hAnsi="CMR10"/>
          <w:sz w:val="20"/>
          <w:szCs w:val="20"/>
        </w:rPr>
        <w:t xml:space="preserve">. </w:t>
      </w:r>
      <w:commentRangeStart w:id="38"/>
      <w:r>
        <w:rPr>
          <w:rFonts w:ascii="CMR10" w:hAnsi="CMR10"/>
          <w:sz w:val="20"/>
          <w:szCs w:val="20"/>
        </w:rPr>
        <w:t xml:space="preserve">Our PCB has been designed with solder pads for a surface mount </w:t>
      </w:r>
      <w:commentRangeEnd w:id="38"/>
      <w:r w:rsidR="00024F20">
        <w:rPr>
          <w:rStyle w:val="CommentReference"/>
          <w:rFonts w:asciiTheme="minorHAnsi" w:eastAsiaTheme="minorHAnsi" w:hAnsiTheme="minorHAnsi" w:cstheme="minorBidi"/>
          <w:lang w:eastAsia="en-US"/>
        </w:rPr>
        <w:commentReference w:id="38"/>
      </w:r>
      <w:r>
        <w:rPr>
          <w:rFonts w:ascii="CMR10" w:hAnsi="CMR10"/>
          <w:sz w:val="20"/>
          <w:szCs w:val="20"/>
        </w:rPr>
        <w:t xml:space="preserve">inductor, </w:t>
      </w:r>
      <w:r>
        <w:rPr>
          <w:rFonts w:ascii="CMMI10" w:hAnsi="CMMI10"/>
          <w:sz w:val="20"/>
          <w:szCs w:val="20"/>
        </w:rPr>
        <w:t>L</w:t>
      </w:r>
      <w:r>
        <w:rPr>
          <w:rFonts w:ascii="CMR10" w:hAnsi="CMR10"/>
          <w:sz w:val="20"/>
          <w:szCs w:val="20"/>
        </w:rPr>
        <w:t xml:space="preserve">, and a surface mount capacitor to control </w:t>
      </w:r>
      <w:r>
        <w:rPr>
          <w:rFonts w:ascii="CMMI10" w:hAnsi="CMMI10"/>
          <w:sz w:val="20"/>
          <w:szCs w:val="20"/>
        </w:rPr>
        <w:t>C</w:t>
      </w:r>
      <w:r>
        <w:rPr>
          <w:rFonts w:ascii="CMR7" w:hAnsi="CMR7"/>
          <w:position w:val="-2"/>
          <w:sz w:val="14"/>
          <w:szCs w:val="14"/>
        </w:rPr>
        <w:t>0</w:t>
      </w:r>
      <w:r>
        <w:rPr>
          <w:rFonts w:ascii="CMR10" w:hAnsi="CMR10"/>
          <w:sz w:val="20"/>
          <w:szCs w:val="20"/>
        </w:rPr>
        <w:t xml:space="preserve">. While the inductance of the PCB will be negligible without the surface mount component, the parasitic capacitance (which is not the same as </w:t>
      </w:r>
      <w:r>
        <w:rPr>
          <w:rFonts w:ascii="CMMI10" w:hAnsi="CMMI10"/>
          <w:sz w:val="20"/>
          <w:szCs w:val="20"/>
        </w:rPr>
        <w:t>C</w:t>
      </w:r>
      <w:r>
        <w:rPr>
          <w:rFonts w:ascii="CMMI7" w:hAnsi="CMMI7"/>
          <w:position w:val="-2"/>
          <w:sz w:val="14"/>
          <w:szCs w:val="14"/>
        </w:rPr>
        <w:t xml:space="preserve">p </w:t>
      </w:r>
      <w:r>
        <w:rPr>
          <w:rFonts w:ascii="CMR10" w:hAnsi="CMR10"/>
          <w:sz w:val="20"/>
          <w:szCs w:val="20"/>
        </w:rPr>
        <w:t xml:space="preserve">above) will be quite significant, usually on the order of 0.1 to 1 pF. As much ground plane near the tank circuit should be removed as possible in the design so that that the parasitic capacitance is re- duced. It is always possible to increase </w:t>
      </w:r>
      <w:r>
        <w:rPr>
          <w:rFonts w:ascii="CMMI10" w:hAnsi="CMMI10"/>
          <w:sz w:val="20"/>
          <w:szCs w:val="20"/>
        </w:rPr>
        <w:t>C</w:t>
      </w:r>
      <w:r>
        <w:rPr>
          <w:rFonts w:ascii="CMR7" w:hAnsi="CMR7"/>
          <w:position w:val="-2"/>
          <w:sz w:val="14"/>
          <w:szCs w:val="14"/>
        </w:rPr>
        <w:t xml:space="preserve">0 </w:t>
      </w:r>
      <w:r>
        <w:rPr>
          <w:rFonts w:ascii="CMR10" w:hAnsi="CMR10"/>
          <w:sz w:val="20"/>
          <w:szCs w:val="20"/>
        </w:rPr>
        <w:t xml:space="preserve">through the surface mount element but it cannot be reduced below the parasitic capacitance of the board and for some devices we have found it optimal to have </w:t>
      </w:r>
      <w:r>
        <w:rPr>
          <w:rFonts w:ascii="CMMI10" w:hAnsi="CMMI10"/>
          <w:sz w:val="20"/>
          <w:szCs w:val="20"/>
        </w:rPr>
        <w:t>C</w:t>
      </w:r>
      <w:r>
        <w:rPr>
          <w:rFonts w:ascii="CMR7" w:hAnsi="CMR7"/>
          <w:position w:val="-2"/>
          <w:sz w:val="14"/>
          <w:szCs w:val="14"/>
        </w:rPr>
        <w:t xml:space="preserve">0 </w:t>
      </w:r>
      <w:r>
        <w:rPr>
          <w:rFonts w:ascii="CMMI10" w:hAnsi="CMMI10"/>
          <w:sz w:val="20"/>
          <w:szCs w:val="20"/>
        </w:rPr>
        <w:t xml:space="preserve">&lt; </w:t>
      </w:r>
      <w:r>
        <w:rPr>
          <w:rFonts w:ascii="CMR10" w:hAnsi="CMR10"/>
          <w:sz w:val="20"/>
          <w:szCs w:val="20"/>
        </w:rPr>
        <w:t xml:space="preserve">1 pF. </w:t>
      </w:r>
    </w:p>
    <w:p w14:paraId="619A44E3" w14:textId="77777777" w:rsidR="00317786" w:rsidRDefault="00317786" w:rsidP="00317786">
      <w:pPr>
        <w:pStyle w:val="NormalWeb"/>
      </w:pPr>
      <w:r>
        <w:rPr>
          <w:rFonts w:ascii="CMR10" w:hAnsi="CMR10"/>
          <w:sz w:val="20"/>
          <w:szCs w:val="20"/>
        </w:rPr>
        <w:t xml:space="preserve">We have two parameters that we would like to optimize, </w:t>
      </w:r>
      <w:r>
        <w:rPr>
          <w:rFonts w:ascii="CMMI10" w:hAnsi="CMMI10"/>
          <w:sz w:val="20"/>
          <w:szCs w:val="20"/>
        </w:rPr>
        <w:t>f</w:t>
      </w:r>
      <w:r>
        <w:rPr>
          <w:rFonts w:ascii="CMMI7" w:hAnsi="CMMI7"/>
          <w:position w:val="-2"/>
          <w:sz w:val="14"/>
          <w:szCs w:val="14"/>
        </w:rPr>
        <w:t xml:space="preserve">M </w:t>
      </w:r>
      <w:r>
        <w:rPr>
          <w:rFonts w:ascii="CMR10" w:hAnsi="CMR10"/>
          <w:sz w:val="20"/>
          <w:szCs w:val="20"/>
        </w:rPr>
        <w:t xml:space="preserve">and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 using the two design parameters, </w:t>
      </w:r>
      <w:r>
        <w:rPr>
          <w:rFonts w:ascii="CMMI10" w:hAnsi="CMMI10"/>
          <w:sz w:val="20"/>
          <w:szCs w:val="20"/>
        </w:rPr>
        <w:t xml:space="preserve">L </w:t>
      </w:r>
      <w:r>
        <w:rPr>
          <w:rFonts w:ascii="CMR10" w:hAnsi="CMR10"/>
          <w:sz w:val="20"/>
          <w:szCs w:val="20"/>
        </w:rPr>
        <w:t xml:space="preserve">and </w:t>
      </w:r>
      <w:r>
        <w:rPr>
          <w:rFonts w:ascii="CMMI10" w:hAnsi="CMMI10"/>
          <w:sz w:val="20"/>
          <w:szCs w:val="20"/>
        </w:rPr>
        <w:t>C</w:t>
      </w:r>
      <w:r>
        <w:rPr>
          <w:rFonts w:ascii="CMR7" w:hAnsi="CMR7"/>
          <w:position w:val="-2"/>
          <w:sz w:val="14"/>
          <w:szCs w:val="14"/>
        </w:rPr>
        <w:t>0</w:t>
      </w:r>
      <w:r>
        <w:rPr>
          <w:rFonts w:ascii="CMR10" w:hAnsi="CMR10"/>
          <w:sz w:val="20"/>
          <w:szCs w:val="20"/>
        </w:rPr>
        <w:t xml:space="preserve">. As previously noted, </w:t>
      </w:r>
      <w:r>
        <w:rPr>
          <w:rFonts w:ascii="CMMI10" w:hAnsi="CMMI10"/>
          <w:sz w:val="20"/>
          <w:szCs w:val="20"/>
        </w:rPr>
        <w:t>C</w:t>
      </w:r>
      <w:r>
        <w:rPr>
          <w:rFonts w:ascii="CMR7" w:hAnsi="CMR7"/>
          <w:position w:val="-2"/>
          <w:sz w:val="14"/>
          <w:szCs w:val="14"/>
        </w:rPr>
        <w:t xml:space="preserve">0 </w:t>
      </w:r>
      <w:r>
        <w:rPr>
          <w:rFonts w:ascii="CMR10" w:hAnsi="CMR10"/>
          <w:sz w:val="20"/>
          <w:szCs w:val="20"/>
        </w:rPr>
        <w:t xml:space="preserve">is has a lower limit set by the parasitic capacitance of the board. Practically, we need </w:t>
      </w:r>
      <w:r>
        <w:rPr>
          <w:rFonts w:ascii="CMMI10" w:hAnsi="CMMI10"/>
          <w:sz w:val="20"/>
          <w:szCs w:val="20"/>
        </w:rPr>
        <w:t>C</w:t>
      </w:r>
      <w:r>
        <w:rPr>
          <w:rFonts w:ascii="CMR7" w:hAnsi="CMR7"/>
          <w:position w:val="-2"/>
          <w:sz w:val="14"/>
          <w:szCs w:val="14"/>
        </w:rPr>
        <w:t xml:space="preserve">0 </w:t>
      </w:r>
      <w:r>
        <w:rPr>
          <w:rFonts w:ascii="CMR10" w:hAnsi="CMR10"/>
          <w:sz w:val="20"/>
          <w:szCs w:val="20"/>
        </w:rPr>
        <w:t xml:space="preserve">is set as low as allowed by </w:t>
      </w:r>
      <w:r>
        <w:rPr>
          <w:rFonts w:ascii="CMMI10" w:hAnsi="CMMI10"/>
          <w:sz w:val="20"/>
          <w:szCs w:val="20"/>
        </w:rPr>
        <w:t>C</w:t>
      </w:r>
      <w:r>
        <w:rPr>
          <w:rFonts w:ascii="CMMI7" w:hAnsi="CMMI7"/>
          <w:position w:val="-2"/>
          <w:sz w:val="14"/>
          <w:szCs w:val="14"/>
        </w:rPr>
        <w:t xml:space="preserve">g </w:t>
      </w:r>
      <w:r>
        <w:rPr>
          <w:rFonts w:ascii="CMR10" w:hAnsi="CMR10"/>
          <w:sz w:val="20"/>
          <w:szCs w:val="20"/>
        </w:rPr>
        <w:t xml:space="preserve">because we want </w:t>
      </w:r>
      <w:r>
        <w:rPr>
          <w:rFonts w:ascii="CMMI10" w:hAnsi="CMMI10"/>
          <w:sz w:val="20"/>
          <w:szCs w:val="20"/>
        </w:rPr>
        <w:t>f</w:t>
      </w:r>
      <w:r>
        <w:rPr>
          <w:rFonts w:ascii="CMMI7" w:hAnsi="CMMI7"/>
          <w:position w:val="-2"/>
          <w:sz w:val="14"/>
          <w:szCs w:val="14"/>
        </w:rPr>
        <w:t xml:space="preserve">M </w:t>
      </w:r>
      <w:r>
        <w:rPr>
          <w:rFonts w:ascii="CMR10" w:hAnsi="CMR10"/>
          <w:sz w:val="20"/>
          <w:szCs w:val="20"/>
        </w:rPr>
        <w:t xml:space="preserve">to be larger than 100 MHz. </w:t>
      </w:r>
      <w:r>
        <w:rPr>
          <w:rFonts w:ascii="CMMI10" w:hAnsi="CMMI10"/>
          <w:sz w:val="20"/>
          <w:szCs w:val="20"/>
        </w:rPr>
        <w:t xml:space="preserve">L </w:t>
      </w:r>
      <w:r>
        <w:rPr>
          <w:rFonts w:ascii="CMR10" w:hAnsi="CMR10"/>
          <w:sz w:val="20"/>
          <w:szCs w:val="20"/>
        </w:rPr>
        <w:t xml:space="preserve">has then been chosen so that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=50-200 kΩ. We have found success using approximately </w:t>
      </w:r>
      <w:r>
        <w:rPr>
          <w:rFonts w:ascii="CMMI10" w:hAnsi="CMMI10"/>
          <w:sz w:val="20"/>
          <w:szCs w:val="20"/>
        </w:rPr>
        <w:t xml:space="preserve">L </w:t>
      </w:r>
      <w:r>
        <w:rPr>
          <w:rFonts w:ascii="CMR10" w:hAnsi="CMR10"/>
          <w:sz w:val="20"/>
          <w:szCs w:val="20"/>
        </w:rPr>
        <w:t xml:space="preserve">= 760 nH and </w:t>
      </w:r>
      <w:r>
        <w:rPr>
          <w:rFonts w:ascii="CMMI10" w:hAnsi="CMMI10"/>
          <w:sz w:val="20"/>
          <w:szCs w:val="20"/>
        </w:rPr>
        <w:t>C</w:t>
      </w:r>
      <w:r>
        <w:rPr>
          <w:rFonts w:ascii="CMR7" w:hAnsi="CMR7"/>
          <w:position w:val="-2"/>
          <w:sz w:val="14"/>
          <w:szCs w:val="14"/>
        </w:rPr>
        <w:t xml:space="preserve">0 </w:t>
      </w:r>
      <w:r>
        <w:rPr>
          <w:rFonts w:ascii="CMR10" w:hAnsi="CMR10"/>
          <w:sz w:val="20"/>
          <w:szCs w:val="20"/>
        </w:rPr>
        <w:t xml:space="preserve">= 0.8 pF. While tuning </w:t>
      </w:r>
      <w:r>
        <w:rPr>
          <w:rFonts w:ascii="CMMI10" w:hAnsi="CMMI10"/>
          <w:sz w:val="20"/>
          <w:szCs w:val="20"/>
        </w:rPr>
        <w:t>C</w:t>
      </w:r>
      <w:r>
        <w:rPr>
          <w:rFonts w:ascii="CMR7" w:hAnsi="CMR7"/>
          <w:position w:val="-2"/>
          <w:sz w:val="14"/>
          <w:szCs w:val="14"/>
        </w:rPr>
        <w:t xml:space="preserve">0 </w:t>
      </w:r>
      <w:r>
        <w:rPr>
          <w:rFonts w:ascii="CMR10" w:hAnsi="CMR10"/>
          <w:sz w:val="20"/>
          <w:szCs w:val="20"/>
        </w:rPr>
        <w:t xml:space="preserve">and </w:t>
      </w:r>
      <w:r>
        <w:rPr>
          <w:rFonts w:ascii="CMMI10" w:hAnsi="CMMI10"/>
          <w:sz w:val="20"/>
          <w:szCs w:val="20"/>
        </w:rPr>
        <w:t xml:space="preserve">L </w:t>
      </w:r>
      <w:r>
        <w:rPr>
          <w:rFonts w:ascii="CMR10" w:hAnsi="CMR10"/>
          <w:sz w:val="20"/>
          <w:szCs w:val="20"/>
        </w:rPr>
        <w:t xml:space="preserve">does enable the tank circuit to achieve matching with a usable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 it may come at the cost of an unworkably low </w:t>
      </w:r>
      <w:r>
        <w:rPr>
          <w:rFonts w:ascii="CMMI10" w:hAnsi="CMMI10"/>
          <w:sz w:val="20"/>
          <w:szCs w:val="20"/>
        </w:rPr>
        <w:t>f</w:t>
      </w:r>
      <w:r>
        <w:rPr>
          <w:rFonts w:ascii="CMMI7" w:hAnsi="CMMI7"/>
          <w:position w:val="-2"/>
          <w:sz w:val="14"/>
          <w:szCs w:val="14"/>
        </w:rPr>
        <w:t xml:space="preserve">M </w:t>
      </w:r>
      <w:r>
        <w:rPr>
          <w:rFonts w:ascii="CMR10" w:hAnsi="CMR10"/>
          <w:sz w:val="20"/>
          <w:szCs w:val="20"/>
        </w:rPr>
        <w:t xml:space="preserve">, as in Figure 2(e). For this reason, it is important to reduce the impacts of </w:t>
      </w:r>
      <w:r>
        <w:rPr>
          <w:rFonts w:ascii="CMMI10" w:hAnsi="CMMI10"/>
          <w:sz w:val="20"/>
          <w:szCs w:val="20"/>
        </w:rPr>
        <w:t>C</w:t>
      </w:r>
      <w:r>
        <w:rPr>
          <w:rFonts w:ascii="CMMI7" w:hAnsi="CMMI7"/>
          <w:position w:val="-2"/>
          <w:sz w:val="14"/>
          <w:szCs w:val="14"/>
        </w:rPr>
        <w:t xml:space="preserve">g </w:t>
      </w:r>
      <w:r>
        <w:rPr>
          <w:rFonts w:ascii="CMR10" w:hAnsi="CMR10"/>
          <w:sz w:val="20"/>
          <w:szCs w:val="20"/>
        </w:rPr>
        <w:t xml:space="preserve">and </w:t>
      </w:r>
      <w:r>
        <w:rPr>
          <w:rFonts w:ascii="CMMI10" w:hAnsi="CMMI10"/>
          <w:sz w:val="20"/>
          <w:szCs w:val="20"/>
        </w:rPr>
        <w:t>R</w:t>
      </w:r>
      <w:r>
        <w:rPr>
          <w:rFonts w:ascii="CMMI7" w:hAnsi="CMMI7"/>
          <w:position w:val="-2"/>
          <w:sz w:val="14"/>
          <w:szCs w:val="14"/>
        </w:rPr>
        <w:t>c</w:t>
      </w:r>
      <w:r>
        <w:rPr>
          <w:rFonts w:ascii="CMR10" w:hAnsi="CMR10"/>
          <w:sz w:val="20"/>
          <w:szCs w:val="20"/>
        </w:rPr>
        <w:t xml:space="preserve">. </w:t>
      </w:r>
    </w:p>
    <w:p w14:paraId="7F90900C" w14:textId="77777777" w:rsidR="00317786" w:rsidRDefault="00317786" w:rsidP="00317786">
      <w:pPr>
        <w:pStyle w:val="NormalWeb"/>
      </w:pPr>
      <w:r>
        <w:rPr>
          <w:rFonts w:ascii="CMTI10" w:hAnsi="CMTI10"/>
          <w:sz w:val="20"/>
          <w:szCs w:val="20"/>
        </w:rPr>
        <w:t xml:space="preserve">Balancing the impacts of </w:t>
      </w:r>
      <w:r>
        <w:rPr>
          <w:rFonts w:ascii="CMMI10" w:hAnsi="CMMI10"/>
          <w:sz w:val="20"/>
          <w:szCs w:val="20"/>
        </w:rPr>
        <w:t>C</w:t>
      </w:r>
      <w:r>
        <w:rPr>
          <w:rFonts w:ascii="CMMI7" w:hAnsi="CMMI7"/>
          <w:position w:val="-2"/>
          <w:sz w:val="14"/>
          <w:szCs w:val="14"/>
        </w:rPr>
        <w:t xml:space="preserve">g </w:t>
      </w:r>
      <w:r>
        <w:rPr>
          <w:rFonts w:ascii="CMTI10" w:hAnsi="CMTI10"/>
          <w:sz w:val="20"/>
          <w:szCs w:val="20"/>
        </w:rPr>
        <w:t xml:space="preserve">and </w:t>
      </w:r>
      <w:r>
        <w:rPr>
          <w:rFonts w:ascii="CMMI10" w:hAnsi="CMMI10"/>
          <w:sz w:val="20"/>
          <w:szCs w:val="20"/>
        </w:rPr>
        <w:t>R</w:t>
      </w:r>
      <w:r>
        <w:rPr>
          <w:rFonts w:ascii="CMMI7" w:hAnsi="CMMI7"/>
          <w:position w:val="-2"/>
          <w:sz w:val="14"/>
          <w:szCs w:val="14"/>
        </w:rPr>
        <w:t xml:space="preserve">c </w:t>
      </w:r>
      <w:r>
        <w:rPr>
          <w:rFonts w:ascii="CMTI10" w:hAnsi="CMTI10"/>
          <w:sz w:val="20"/>
          <w:szCs w:val="20"/>
        </w:rPr>
        <w:t xml:space="preserve">in sample design. </w:t>
      </w:r>
      <w:r>
        <w:rPr>
          <w:rFonts w:ascii="CMR10" w:hAnsi="CMR10"/>
          <w:sz w:val="20"/>
          <w:szCs w:val="20"/>
        </w:rPr>
        <w:t xml:space="preserve">The sample design impacts both </w:t>
      </w:r>
      <w:r>
        <w:rPr>
          <w:rFonts w:ascii="CMMI10" w:hAnsi="CMMI10"/>
          <w:sz w:val="20"/>
          <w:szCs w:val="20"/>
        </w:rPr>
        <w:t>C</w:t>
      </w:r>
      <w:r>
        <w:rPr>
          <w:rFonts w:ascii="CMMI7" w:hAnsi="CMMI7"/>
          <w:position w:val="-2"/>
          <w:sz w:val="14"/>
          <w:szCs w:val="14"/>
        </w:rPr>
        <w:t xml:space="preserve">g </w:t>
      </w:r>
      <w:r>
        <w:rPr>
          <w:rFonts w:ascii="CMR10" w:hAnsi="CMR10"/>
          <w:sz w:val="20"/>
          <w:szCs w:val="20"/>
        </w:rPr>
        <w:t xml:space="preserve">and </w:t>
      </w:r>
      <w:r>
        <w:rPr>
          <w:rFonts w:ascii="CMMI10" w:hAnsi="CMMI10"/>
          <w:sz w:val="20"/>
          <w:szCs w:val="20"/>
        </w:rPr>
        <w:t>R</w:t>
      </w:r>
      <w:r>
        <w:rPr>
          <w:rFonts w:ascii="CMMI7" w:hAnsi="CMMI7"/>
          <w:position w:val="-2"/>
          <w:sz w:val="14"/>
          <w:szCs w:val="14"/>
        </w:rPr>
        <w:t>c</w:t>
      </w:r>
      <w:r>
        <w:rPr>
          <w:rFonts w:ascii="CMR10" w:hAnsi="CMR10"/>
          <w:sz w:val="20"/>
          <w:szCs w:val="20"/>
        </w:rPr>
        <w:t xml:space="preserve">, both of which we want to minimize, through the length </w:t>
      </w:r>
      <w:r>
        <w:rPr>
          <w:rFonts w:ascii="CMMI10" w:hAnsi="CMMI10"/>
          <w:sz w:val="20"/>
          <w:szCs w:val="20"/>
        </w:rPr>
        <w:t xml:space="preserve">l </w:t>
      </w:r>
      <w:r>
        <w:rPr>
          <w:rFonts w:ascii="CMR10" w:hAnsi="CMR10"/>
          <w:sz w:val="20"/>
          <w:szCs w:val="20"/>
        </w:rPr>
        <w:t xml:space="preserve">and width </w:t>
      </w:r>
      <w:r>
        <w:rPr>
          <w:rFonts w:ascii="CMMI10" w:hAnsi="CMMI10"/>
          <w:sz w:val="20"/>
          <w:szCs w:val="20"/>
        </w:rPr>
        <w:t xml:space="preserve">w </w:t>
      </w:r>
      <w:r>
        <w:rPr>
          <w:rFonts w:ascii="CMR10" w:hAnsi="CMR10"/>
          <w:sz w:val="20"/>
          <w:szCs w:val="20"/>
        </w:rPr>
        <w:t xml:space="preserve">of the accumulation gate. Knowing that </w:t>
      </w:r>
      <w:r>
        <w:rPr>
          <w:rFonts w:ascii="CMMI10" w:hAnsi="CMMI10"/>
          <w:sz w:val="20"/>
          <w:szCs w:val="20"/>
        </w:rPr>
        <w:t>C</w:t>
      </w:r>
      <w:r>
        <w:rPr>
          <w:rFonts w:ascii="CMMI7" w:hAnsi="CMMI7"/>
          <w:position w:val="-2"/>
          <w:sz w:val="14"/>
          <w:szCs w:val="14"/>
        </w:rPr>
        <w:t xml:space="preserve">g </w:t>
      </w:r>
      <w:r>
        <w:rPr>
          <w:rFonts w:ascii="CMSY10" w:hAnsi="CMSY10"/>
          <w:sz w:val="20"/>
          <w:szCs w:val="20"/>
        </w:rPr>
        <w:t xml:space="preserve">∝ </w:t>
      </w:r>
      <w:r>
        <w:rPr>
          <w:rFonts w:ascii="CMMI10" w:hAnsi="CMMI10"/>
          <w:sz w:val="20"/>
          <w:szCs w:val="20"/>
        </w:rPr>
        <w:t xml:space="preserve">lw </w:t>
      </w:r>
      <w:r>
        <w:rPr>
          <w:rFonts w:ascii="CMR10" w:hAnsi="CMR10"/>
          <w:sz w:val="20"/>
          <w:szCs w:val="20"/>
        </w:rPr>
        <w:t xml:space="preserve">and </w:t>
      </w:r>
      <w:r>
        <w:rPr>
          <w:rFonts w:ascii="CMMI10" w:hAnsi="CMMI10"/>
          <w:sz w:val="20"/>
          <w:szCs w:val="20"/>
        </w:rPr>
        <w:t>R</w:t>
      </w:r>
      <w:r>
        <w:rPr>
          <w:rFonts w:ascii="CMMI7" w:hAnsi="CMMI7"/>
          <w:position w:val="-2"/>
          <w:sz w:val="14"/>
          <w:szCs w:val="14"/>
        </w:rPr>
        <w:t xml:space="preserve">c </w:t>
      </w:r>
      <w:r>
        <w:rPr>
          <w:rFonts w:ascii="CMSY10" w:hAnsi="CMSY10"/>
          <w:sz w:val="20"/>
          <w:szCs w:val="20"/>
        </w:rPr>
        <w:t xml:space="preserve">∝ </w:t>
      </w:r>
      <w:r>
        <w:rPr>
          <w:rFonts w:ascii="CMMI10" w:hAnsi="CMMI10"/>
          <w:sz w:val="20"/>
          <w:szCs w:val="20"/>
        </w:rPr>
        <w:t xml:space="preserve">l/w </w:t>
      </w:r>
      <w:r>
        <w:rPr>
          <w:rFonts w:ascii="CMR10" w:hAnsi="CMR10"/>
          <w:sz w:val="20"/>
          <w:szCs w:val="20"/>
        </w:rPr>
        <w:t xml:space="preserve">reveals that decreasing </w:t>
      </w:r>
      <w:r>
        <w:rPr>
          <w:rFonts w:ascii="CMMI10" w:hAnsi="CMMI10"/>
          <w:sz w:val="20"/>
          <w:szCs w:val="20"/>
        </w:rPr>
        <w:t xml:space="preserve">l </w:t>
      </w:r>
      <w:r>
        <w:rPr>
          <w:rFonts w:ascii="CMR10" w:hAnsi="CMR10"/>
          <w:sz w:val="20"/>
          <w:szCs w:val="20"/>
        </w:rPr>
        <w:t xml:space="preserve">is ideal for both parameters while decreasing </w:t>
      </w:r>
      <w:r>
        <w:rPr>
          <w:rFonts w:ascii="CMMI10" w:hAnsi="CMMI10"/>
          <w:sz w:val="20"/>
          <w:szCs w:val="20"/>
        </w:rPr>
        <w:t xml:space="preserve">w </w:t>
      </w:r>
      <w:r>
        <w:rPr>
          <w:rFonts w:ascii="CMR10" w:hAnsi="CMR10"/>
          <w:sz w:val="20"/>
          <w:szCs w:val="20"/>
        </w:rPr>
        <w:t xml:space="preserve">to improve </w:t>
      </w:r>
      <w:r>
        <w:rPr>
          <w:rFonts w:ascii="CMMI10" w:hAnsi="CMMI10"/>
          <w:sz w:val="20"/>
          <w:szCs w:val="20"/>
        </w:rPr>
        <w:t>C</w:t>
      </w:r>
      <w:r>
        <w:rPr>
          <w:rFonts w:ascii="CMMI7" w:hAnsi="CMMI7"/>
          <w:position w:val="-2"/>
          <w:sz w:val="14"/>
          <w:szCs w:val="14"/>
        </w:rPr>
        <w:t xml:space="preserve">g </w:t>
      </w:r>
      <w:r>
        <w:rPr>
          <w:rFonts w:ascii="CMR10" w:hAnsi="CMR10"/>
          <w:sz w:val="20"/>
          <w:szCs w:val="20"/>
        </w:rPr>
        <w:t xml:space="preserve">comes at the cost of increasing </w:t>
      </w:r>
      <w:r>
        <w:rPr>
          <w:rFonts w:ascii="CMMI10" w:hAnsi="CMMI10"/>
          <w:sz w:val="20"/>
          <w:szCs w:val="20"/>
        </w:rPr>
        <w:t>R</w:t>
      </w:r>
      <w:r>
        <w:rPr>
          <w:rFonts w:ascii="CMMI7" w:hAnsi="CMMI7"/>
          <w:position w:val="-2"/>
          <w:sz w:val="14"/>
          <w:szCs w:val="14"/>
        </w:rPr>
        <w:t xml:space="preserve">c </w:t>
      </w:r>
      <w:r>
        <w:rPr>
          <w:rFonts w:ascii="CMR10" w:hAnsi="CMR10"/>
          <w:sz w:val="20"/>
          <w:szCs w:val="20"/>
        </w:rPr>
        <w:t xml:space="preserve">and vice versa. We have found that </w:t>
      </w:r>
      <w:r>
        <w:rPr>
          <w:rFonts w:ascii="CMMI10" w:hAnsi="CMMI10"/>
          <w:sz w:val="20"/>
          <w:szCs w:val="20"/>
        </w:rPr>
        <w:t xml:space="preserve">w </w:t>
      </w:r>
      <w:r>
        <w:rPr>
          <w:rFonts w:ascii="CMR10" w:hAnsi="CMR10"/>
          <w:sz w:val="20"/>
          <w:szCs w:val="20"/>
        </w:rPr>
        <w:t xml:space="preserve">=5 </w:t>
      </w:r>
      <w:r>
        <w:rPr>
          <w:rFonts w:ascii="CMMI10" w:hAnsi="CMMI10"/>
          <w:sz w:val="20"/>
          <w:szCs w:val="20"/>
        </w:rPr>
        <w:t>μ</w:t>
      </w:r>
      <w:r>
        <w:rPr>
          <w:rFonts w:ascii="CMR10" w:hAnsi="CMR10"/>
          <w:sz w:val="20"/>
          <w:szCs w:val="20"/>
        </w:rPr>
        <w:t xml:space="preserve">m is sufficient to achieve consistent accumulation for usable </w:t>
      </w:r>
      <w:r>
        <w:rPr>
          <w:rFonts w:ascii="CMMI10" w:hAnsi="CMMI10"/>
          <w:sz w:val="20"/>
          <w:szCs w:val="20"/>
        </w:rPr>
        <w:t>R</w:t>
      </w:r>
      <w:r>
        <w:rPr>
          <w:rFonts w:ascii="CMMI7" w:hAnsi="CMMI7"/>
          <w:position w:val="-2"/>
          <w:sz w:val="14"/>
          <w:szCs w:val="14"/>
        </w:rPr>
        <w:t xml:space="preserve">c </w:t>
      </w:r>
      <w:r>
        <w:rPr>
          <w:rFonts w:ascii="CMR10" w:hAnsi="CMR10"/>
          <w:sz w:val="20"/>
          <w:szCs w:val="20"/>
        </w:rPr>
        <w:t xml:space="preserve">without increasing </w:t>
      </w:r>
      <w:r>
        <w:rPr>
          <w:rFonts w:ascii="CMMI10" w:hAnsi="CMMI10"/>
          <w:sz w:val="20"/>
          <w:szCs w:val="20"/>
        </w:rPr>
        <w:t>C</w:t>
      </w:r>
      <w:r>
        <w:rPr>
          <w:rFonts w:ascii="CMMI7" w:hAnsi="CMMI7"/>
          <w:position w:val="-2"/>
          <w:sz w:val="14"/>
          <w:szCs w:val="14"/>
        </w:rPr>
        <w:t xml:space="preserve">g </w:t>
      </w:r>
      <w:r>
        <w:rPr>
          <w:rFonts w:ascii="CMR10" w:hAnsi="CMR10"/>
          <w:sz w:val="20"/>
          <w:szCs w:val="20"/>
        </w:rPr>
        <w:t xml:space="preserve">drastically. The ohmic should be placed as close to the SD as possible to limit </w:t>
      </w:r>
      <w:r>
        <w:rPr>
          <w:rFonts w:ascii="CMMI10" w:hAnsi="CMMI10"/>
          <w:sz w:val="20"/>
          <w:szCs w:val="20"/>
        </w:rPr>
        <w:t xml:space="preserve">l </w:t>
      </w:r>
      <w:r>
        <w:rPr>
          <w:rFonts w:ascii="CMR10" w:hAnsi="CMR10"/>
          <w:sz w:val="20"/>
          <w:szCs w:val="20"/>
        </w:rPr>
        <w:t xml:space="preserve">and we have found that a distance of 10 </w:t>
      </w:r>
      <w:r>
        <w:rPr>
          <w:rFonts w:ascii="CMMI10" w:hAnsi="CMMI10"/>
          <w:sz w:val="20"/>
          <w:szCs w:val="20"/>
        </w:rPr>
        <w:t>μ</w:t>
      </w:r>
      <w:r>
        <w:rPr>
          <w:rFonts w:ascii="CMR10" w:hAnsi="CMR10"/>
          <w:sz w:val="20"/>
          <w:szCs w:val="20"/>
        </w:rPr>
        <w:t>m does not decrease device performance.</w:t>
      </w:r>
      <w:r>
        <w:rPr>
          <w:rFonts w:ascii="CMR10" w:hAnsi="CMR10"/>
          <w:sz w:val="20"/>
          <w:szCs w:val="20"/>
        </w:rPr>
        <w:br/>
      </w:r>
      <w:r>
        <w:rPr>
          <w:rFonts w:ascii="CMTI10" w:hAnsi="CMTI10"/>
          <w:sz w:val="20"/>
          <w:szCs w:val="20"/>
        </w:rPr>
        <w:t xml:space="preserve">Tuning </w:t>
      </w:r>
      <w:r>
        <w:rPr>
          <w:rFonts w:ascii="CMMI10" w:hAnsi="CMMI10"/>
          <w:sz w:val="20"/>
          <w:szCs w:val="20"/>
        </w:rPr>
        <w:t>R</w:t>
      </w:r>
      <w:r>
        <w:rPr>
          <w:rFonts w:ascii="CMMI7" w:hAnsi="CMMI7"/>
          <w:position w:val="-2"/>
          <w:sz w:val="14"/>
          <w:szCs w:val="14"/>
        </w:rPr>
        <w:t>c</w:t>
      </w:r>
      <w:r>
        <w:rPr>
          <w:rFonts w:ascii="CMTI10" w:hAnsi="CMTI10"/>
          <w:sz w:val="20"/>
          <w:szCs w:val="20"/>
        </w:rPr>
        <w:t xml:space="preserve">. </w:t>
      </w:r>
      <w:r>
        <w:rPr>
          <w:rFonts w:ascii="CMR10" w:hAnsi="CMR10"/>
          <w:sz w:val="20"/>
          <w:szCs w:val="20"/>
        </w:rPr>
        <w:t xml:space="preserve">To experimentally confirm the dependence of </w:t>
      </w:r>
      <w:r>
        <w:rPr>
          <w:rFonts w:ascii="CMMI10" w:hAnsi="CMMI10"/>
          <w:sz w:val="20"/>
          <w:szCs w:val="20"/>
        </w:rPr>
        <w:t>R</w:t>
      </w:r>
      <w:r>
        <w:rPr>
          <w:rFonts w:ascii="CMMI7" w:hAnsi="CMMI7"/>
          <w:position w:val="-2"/>
          <w:sz w:val="14"/>
          <w:szCs w:val="14"/>
        </w:rPr>
        <w:t xml:space="preserve">M </w:t>
      </w:r>
      <w:r>
        <w:rPr>
          <w:rFonts w:ascii="CMR10" w:hAnsi="CMR10"/>
          <w:sz w:val="20"/>
          <w:szCs w:val="20"/>
        </w:rPr>
        <w:t xml:space="preserve">on </w:t>
      </w:r>
      <w:r>
        <w:rPr>
          <w:rFonts w:ascii="CMMI10" w:hAnsi="CMMI10"/>
          <w:sz w:val="20"/>
          <w:szCs w:val="20"/>
        </w:rPr>
        <w:t>R</w:t>
      </w:r>
      <w:r>
        <w:rPr>
          <w:rFonts w:ascii="CMMI7" w:hAnsi="CMMI7"/>
          <w:position w:val="-2"/>
          <w:sz w:val="14"/>
          <w:szCs w:val="14"/>
        </w:rPr>
        <w:t>c</w:t>
      </w:r>
      <w:r>
        <w:rPr>
          <w:rFonts w:ascii="CMR10" w:hAnsi="CMR10"/>
          <w:sz w:val="20"/>
          <w:szCs w:val="20"/>
        </w:rPr>
        <w:t xml:space="preserve">, we </w:t>
      </w:r>
    </w:p>
    <w:p w14:paraId="67F30675" w14:textId="77777777" w:rsidR="00317786" w:rsidRDefault="00317786" w:rsidP="00317786">
      <w:pPr>
        <w:pStyle w:val="NormalWeb"/>
      </w:pPr>
      <w:r>
        <w:rPr>
          <w:rFonts w:ascii="CMR10" w:hAnsi="CMR10"/>
          <w:sz w:val="20"/>
          <w:szCs w:val="20"/>
        </w:rPr>
        <w:t xml:space="preserve">make use of the lead gate seen in Figure 1(b). This gate has a large width so that </w:t>
      </w:r>
      <w:r>
        <w:rPr>
          <w:rFonts w:ascii="CMMI10" w:hAnsi="CMMI10"/>
          <w:sz w:val="20"/>
          <w:szCs w:val="20"/>
        </w:rPr>
        <w:t>R</w:t>
      </w:r>
      <w:r>
        <w:rPr>
          <w:rFonts w:ascii="CMMI7" w:hAnsi="CMMI7"/>
          <w:position w:val="-2"/>
          <w:sz w:val="14"/>
          <w:szCs w:val="14"/>
        </w:rPr>
        <w:t xml:space="preserve">c </w:t>
      </w:r>
      <w:r>
        <w:rPr>
          <w:rFonts w:ascii="CMR10" w:hAnsi="CMR10"/>
          <w:sz w:val="20"/>
          <w:szCs w:val="20"/>
        </w:rPr>
        <w:t xml:space="preserve">on the order of 1–10 kΩ can be achieved. It is also designed to have a short length and only bridges between the ohmic and the accumulation gate so that it has a small area. The voltage on this gate can be tuned to vary </w:t>
      </w:r>
      <w:r>
        <w:rPr>
          <w:rFonts w:ascii="CMMI10" w:hAnsi="CMMI10"/>
          <w:sz w:val="20"/>
          <w:szCs w:val="20"/>
        </w:rPr>
        <w:t>R</w:t>
      </w:r>
      <w:r>
        <w:rPr>
          <w:rFonts w:ascii="CMMI7" w:hAnsi="CMMI7"/>
          <w:position w:val="-2"/>
          <w:sz w:val="14"/>
          <w:szCs w:val="14"/>
        </w:rPr>
        <w:t xml:space="preserve">c </w:t>
      </w:r>
      <w:r>
        <w:rPr>
          <w:rFonts w:ascii="CMR10" w:hAnsi="CMR10"/>
          <w:sz w:val="20"/>
          <w:szCs w:val="20"/>
        </w:rPr>
        <w:t xml:space="preserve">while minimally effecting </w:t>
      </w:r>
      <w:r>
        <w:rPr>
          <w:rFonts w:ascii="CMMI10" w:hAnsi="CMMI10"/>
          <w:sz w:val="20"/>
          <w:szCs w:val="20"/>
        </w:rPr>
        <w:t>C</w:t>
      </w:r>
      <w:r>
        <w:rPr>
          <w:rFonts w:ascii="CMMI7" w:hAnsi="CMMI7"/>
          <w:position w:val="-2"/>
          <w:sz w:val="14"/>
          <w:szCs w:val="14"/>
        </w:rPr>
        <w:t xml:space="preserve">g </w:t>
      </w:r>
      <w:r>
        <w:rPr>
          <w:rFonts w:ascii="CMR10" w:hAnsi="CMR10"/>
          <w:sz w:val="20"/>
          <w:szCs w:val="20"/>
        </w:rPr>
        <w:t xml:space="preserve">because of its small area. </w:t>
      </w:r>
    </w:p>
    <w:p w14:paraId="714BA3AC" w14:textId="77777777" w:rsidR="00317786" w:rsidRDefault="00317786" w:rsidP="00317786">
      <w:pPr>
        <w:pStyle w:val="NormalWeb"/>
      </w:pPr>
      <w:r>
        <w:rPr>
          <w:rFonts w:ascii="CMR10" w:hAnsi="CMR10"/>
          <w:sz w:val="20"/>
          <w:szCs w:val="20"/>
        </w:rPr>
        <w:t xml:space="preserve">In Figure 2(f) we demonstrate a tuneable best matching </w:t>
      </w:r>
      <w:r>
        <w:rPr>
          <w:rFonts w:ascii="CMMI10" w:hAnsi="CMMI10"/>
          <w:sz w:val="20"/>
          <w:szCs w:val="20"/>
        </w:rPr>
        <w:t>R</w:t>
      </w:r>
      <w:r>
        <w:rPr>
          <w:rFonts w:ascii="CMMI7" w:hAnsi="CMMI7"/>
          <w:position w:val="-2"/>
          <w:sz w:val="14"/>
          <w:szCs w:val="14"/>
        </w:rPr>
        <w:t xml:space="preserve">M </w:t>
      </w:r>
      <w:r>
        <w:rPr>
          <w:rFonts w:ascii="CMR10" w:hAnsi="CMR10"/>
          <w:sz w:val="20"/>
          <w:szCs w:val="20"/>
        </w:rPr>
        <w:t>around 50</w:t>
      </w:r>
      <w:r>
        <w:rPr>
          <w:rFonts w:ascii="CMSY10" w:hAnsi="CMSY10"/>
          <w:sz w:val="20"/>
          <w:szCs w:val="20"/>
        </w:rPr>
        <w:t xml:space="preserve">∼ </w:t>
      </w:r>
      <w:r>
        <w:rPr>
          <w:rFonts w:ascii="CMR10" w:hAnsi="CMR10"/>
          <w:sz w:val="20"/>
          <w:szCs w:val="20"/>
        </w:rPr>
        <w:t xml:space="preserve">200 kΩ at a resonant frequency of 220 MHz. The outside two panels plots the reflection power as a function of voltage applied to the sensor dot plunger gate </w:t>
      </w:r>
      <w:r>
        <w:rPr>
          <w:rFonts w:ascii="CMMI10" w:hAnsi="CMMI10"/>
          <w:sz w:val="20"/>
          <w:szCs w:val="20"/>
        </w:rPr>
        <w:t>V</w:t>
      </w:r>
      <w:r>
        <w:rPr>
          <w:rFonts w:ascii="CMMI7" w:hAnsi="CMMI7"/>
          <w:position w:val="-2"/>
          <w:sz w:val="14"/>
          <w:szCs w:val="14"/>
        </w:rPr>
        <w:t xml:space="preserve">P </w:t>
      </w:r>
      <w:r>
        <w:rPr>
          <w:rFonts w:ascii="CMR10" w:hAnsi="CMR10"/>
          <w:sz w:val="20"/>
          <w:szCs w:val="20"/>
        </w:rPr>
        <w:t xml:space="preserve">at a higher (left panel) and lower (right panel) voltages applied to the lead gate. The middle panel plots corresponding the conductance of the sensor dot. With different gate voltage on the lead gate, the total conductance through the dot is unchanged with the same voltages of all other gates, indicating a </w:t>
      </w:r>
      <w:commentRangeStart w:id="39"/>
      <w:r>
        <w:rPr>
          <w:rFonts w:ascii="CMR10" w:hAnsi="CMR10"/>
          <w:sz w:val="20"/>
          <w:szCs w:val="20"/>
        </w:rPr>
        <w:t xml:space="preserve">small back-action </w:t>
      </w:r>
      <w:commentRangeEnd w:id="39"/>
      <w:r w:rsidR="008D0308">
        <w:rPr>
          <w:rStyle w:val="CommentReference"/>
          <w:rFonts w:asciiTheme="minorHAnsi" w:eastAsiaTheme="minorHAnsi" w:hAnsiTheme="minorHAnsi" w:cstheme="minorBidi"/>
          <w:lang w:eastAsia="en-US"/>
        </w:rPr>
        <w:commentReference w:id="39"/>
      </w:r>
      <w:r>
        <w:rPr>
          <w:rFonts w:ascii="CMR10" w:hAnsi="CMR10"/>
          <w:sz w:val="20"/>
          <w:szCs w:val="20"/>
        </w:rPr>
        <w:t xml:space="preserve">to the sensor tuning. In the contrast, the best matching is achieved with 67 kΩ for the fully accumulated switch gate, and 200 kΩ for a partial accumulated switch gate. The only difference between them is </w:t>
      </w:r>
      <w:r>
        <w:rPr>
          <w:rFonts w:ascii="CMMI10" w:hAnsi="CMMI10"/>
          <w:sz w:val="20"/>
          <w:szCs w:val="20"/>
        </w:rPr>
        <w:t>R</w:t>
      </w:r>
      <w:r>
        <w:rPr>
          <w:rFonts w:ascii="CMMI7" w:hAnsi="CMMI7"/>
          <w:position w:val="-2"/>
          <w:sz w:val="14"/>
          <w:szCs w:val="14"/>
        </w:rPr>
        <w:t xml:space="preserve">c </w:t>
      </w:r>
      <w:r>
        <w:rPr>
          <w:rFonts w:ascii="CMR10" w:hAnsi="CMR10"/>
          <w:sz w:val="20"/>
          <w:szCs w:val="20"/>
        </w:rPr>
        <w:t xml:space="preserve">and this result agrees with the simulation in figure 2 (c). This tunability allows the use of fixed </w:t>
      </w:r>
      <w:r>
        <w:rPr>
          <w:rFonts w:ascii="CMMI10" w:hAnsi="CMMI10"/>
          <w:sz w:val="20"/>
          <w:szCs w:val="20"/>
        </w:rPr>
        <w:t>C</w:t>
      </w:r>
      <w:r>
        <w:rPr>
          <w:rFonts w:ascii="CMR7" w:hAnsi="CMR7"/>
          <w:position w:val="-2"/>
          <w:sz w:val="14"/>
          <w:szCs w:val="14"/>
        </w:rPr>
        <w:t xml:space="preserve">0 </w:t>
      </w:r>
      <w:r>
        <w:rPr>
          <w:rFonts w:ascii="CMR10" w:hAnsi="CMR10"/>
          <w:sz w:val="20"/>
          <w:szCs w:val="20"/>
        </w:rPr>
        <w:t xml:space="preserve">and L for general devices as the matching condition of the device can be changed in situ. The tunable </w:t>
      </w:r>
      <w:r>
        <w:rPr>
          <w:rFonts w:ascii="CMMI10" w:hAnsi="CMMI10"/>
          <w:sz w:val="20"/>
          <w:szCs w:val="20"/>
        </w:rPr>
        <w:t>R</w:t>
      </w:r>
      <w:r>
        <w:rPr>
          <w:rFonts w:ascii="CMMI7" w:hAnsi="CMMI7"/>
          <w:position w:val="-2"/>
          <w:sz w:val="14"/>
          <w:szCs w:val="14"/>
        </w:rPr>
        <w:t>c</w:t>
      </w:r>
      <w:r>
        <w:rPr>
          <w:rFonts w:ascii="CMR10" w:hAnsi="CMR10"/>
          <w:sz w:val="20"/>
          <w:szCs w:val="20"/>
        </w:rPr>
        <w:t xml:space="preserve">, however, is not the final solution because the larger </w:t>
      </w:r>
      <w:r>
        <w:rPr>
          <w:rFonts w:ascii="CMMI10" w:hAnsi="CMMI10"/>
          <w:sz w:val="20"/>
          <w:szCs w:val="20"/>
        </w:rPr>
        <w:t>R</w:t>
      </w:r>
      <w:r>
        <w:rPr>
          <w:rFonts w:ascii="CMMI7" w:hAnsi="CMMI7"/>
          <w:position w:val="-2"/>
          <w:sz w:val="14"/>
          <w:szCs w:val="14"/>
        </w:rPr>
        <w:t>c</w:t>
      </w:r>
      <w:r>
        <w:rPr>
          <w:rFonts w:ascii="CMR10" w:hAnsi="CMR10"/>
          <w:sz w:val="20"/>
          <w:szCs w:val="20"/>
        </w:rPr>
        <w:t xml:space="preserve">, more energy is lost before the sensor dot, resulting in a </w:t>
      </w:r>
      <w:commentRangeStart w:id="40"/>
      <w:r>
        <w:rPr>
          <w:rFonts w:ascii="CMR10" w:hAnsi="CMR10"/>
          <w:sz w:val="20"/>
          <w:szCs w:val="20"/>
        </w:rPr>
        <w:t xml:space="preserve">smaller signal. </w:t>
      </w:r>
      <w:commentRangeEnd w:id="40"/>
      <w:r w:rsidR="00024F20">
        <w:rPr>
          <w:rStyle w:val="CommentReference"/>
          <w:rFonts w:asciiTheme="minorHAnsi" w:eastAsiaTheme="minorHAnsi" w:hAnsiTheme="minorHAnsi" w:cstheme="minorBidi"/>
          <w:lang w:eastAsia="en-US"/>
        </w:rPr>
        <w:commentReference w:id="40"/>
      </w:r>
    </w:p>
    <w:p w14:paraId="7651AC9A" w14:textId="7DD2F045" w:rsidR="00317786" w:rsidRDefault="00317786" w:rsidP="00317786">
      <w:pPr>
        <w:pStyle w:val="NormalWeb"/>
      </w:pPr>
    </w:p>
    <w:p w14:paraId="5932A01D" w14:textId="6CEAF223" w:rsidR="00317786" w:rsidRDefault="00317786" w:rsidP="00317786">
      <w:pPr>
        <w:pStyle w:val="NormalWeb"/>
      </w:pPr>
    </w:p>
    <w:p w14:paraId="37FF3F39" w14:textId="77777777" w:rsidR="00963099" w:rsidRPr="00B87F19" w:rsidRDefault="00963099" w:rsidP="00B87F19">
      <w:pPr>
        <w:pStyle w:val="NormalWeb"/>
        <w:rPr>
          <w:lang w:val="en-US"/>
        </w:rPr>
      </w:pPr>
    </w:p>
    <w:sectPr w:rsidR="00963099" w:rsidRPr="00B87F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ephan Philips" w:date="2020-05-29T15:26:00Z" w:initials="SP">
    <w:p w14:paraId="76A6B677" w14:textId="370564A1" w:rsidR="00B463B0" w:rsidRPr="00B463B0" w:rsidRDefault="00B463B0">
      <w:pPr>
        <w:pStyle w:val="CommentText"/>
        <w:rPr>
          <w:lang w:val="en-US"/>
        </w:rPr>
      </w:pPr>
      <w:r>
        <w:rPr>
          <w:rStyle w:val="CommentReference"/>
        </w:rPr>
        <w:annotationRef/>
      </w:r>
      <w:r>
        <w:rPr>
          <w:lang w:val="en-US"/>
        </w:rPr>
        <w:t>Should we use the word significantly? The other groups that already published about this, might take this a bit personal</w:t>
      </w:r>
    </w:p>
  </w:comment>
  <w:comment w:id="1" w:author="Stephan Philips" w:date="2020-05-29T15:37:00Z" w:initials="SP">
    <w:p w14:paraId="42DD5A52" w14:textId="77777777" w:rsidR="006F5142" w:rsidRDefault="006F5142">
      <w:pPr>
        <w:pStyle w:val="CommentText"/>
        <w:rPr>
          <w:lang w:val="en-US"/>
        </w:rPr>
      </w:pPr>
      <w:r>
        <w:rPr>
          <w:rStyle w:val="CommentReference"/>
        </w:rPr>
        <w:annotationRef/>
      </w:r>
      <w:r>
        <w:rPr>
          <w:lang w:val="en-US"/>
        </w:rPr>
        <w:t>\</w:t>
      </w:r>
      <w:proofErr w:type="gramStart"/>
      <w:r>
        <w:rPr>
          <w:lang w:val="en-US"/>
        </w:rPr>
        <w:t>cite{</w:t>
      </w:r>
      <w:r w:rsidRPr="006F5142">
        <w:t xml:space="preserve"> </w:t>
      </w:r>
      <w:r w:rsidRPr="006F5142">
        <w:rPr>
          <w:lang w:val="en-US"/>
        </w:rPr>
        <w:t>somma</w:t>
      </w:r>
      <w:proofErr w:type="gramEnd"/>
      <w:r w:rsidRPr="006F5142">
        <w:rPr>
          <w:lang w:val="en-US"/>
        </w:rPr>
        <w:t>2008quantum</w:t>
      </w:r>
      <w:r>
        <w:rPr>
          <w:lang w:val="en-US"/>
        </w:rPr>
        <w:t>,</w:t>
      </w:r>
      <w:r w:rsidRPr="006F5142">
        <w:t xml:space="preserve"> </w:t>
      </w:r>
      <w:r w:rsidRPr="006F5142">
        <w:rPr>
          <w:lang w:val="en-US"/>
        </w:rPr>
        <w:t>carleo2017solving</w:t>
      </w:r>
      <w:r>
        <w:rPr>
          <w:lang w:val="en-US"/>
        </w:rPr>
        <w:t>,</w:t>
      </w:r>
      <w:r w:rsidRPr="006F5142">
        <w:t xml:space="preserve"> </w:t>
      </w:r>
      <w:r w:rsidRPr="006F5142">
        <w:rPr>
          <w:lang w:val="en-US"/>
        </w:rPr>
        <w:t>aspuru2005simulated</w:t>
      </w:r>
      <w:r>
        <w:rPr>
          <w:lang w:val="en-US"/>
        </w:rPr>
        <w:t>,</w:t>
      </w:r>
      <w:r w:rsidRPr="006F5142">
        <w:t xml:space="preserve"> </w:t>
      </w:r>
      <w:r w:rsidRPr="006F5142">
        <w:rPr>
          <w:lang w:val="en-US"/>
        </w:rPr>
        <w:t>shor1999polynomial</w:t>
      </w:r>
      <w:r>
        <w:rPr>
          <w:lang w:val="en-US"/>
        </w:rPr>
        <w:t>}</w:t>
      </w:r>
    </w:p>
    <w:p w14:paraId="15E770E6" w14:textId="717F7507" w:rsidR="006F5142" w:rsidRPr="006F5142" w:rsidRDefault="006F5142">
      <w:pPr>
        <w:pStyle w:val="CommentText"/>
        <w:rPr>
          <w:lang w:val="en-US"/>
        </w:rPr>
      </w:pPr>
      <w:r>
        <w:rPr>
          <w:lang w:val="en-US"/>
        </w:rPr>
        <w:t>(already in the bib file)</w:t>
      </w:r>
    </w:p>
  </w:comment>
  <w:comment w:id="2" w:author="Stephan Philips" w:date="2020-05-29T15:39:00Z" w:initials="SP">
    <w:p w14:paraId="41B97013" w14:textId="0292252E" w:rsidR="006F5142" w:rsidRPr="006F5142" w:rsidRDefault="006F5142">
      <w:pPr>
        <w:pStyle w:val="CommentText"/>
        <w:rPr>
          <w:lang w:val="en-US"/>
        </w:rPr>
      </w:pPr>
      <w:r>
        <w:rPr>
          <w:rStyle w:val="CommentReference"/>
        </w:rPr>
        <w:annotationRef/>
      </w:r>
      <w:r>
        <w:rPr>
          <w:lang w:val="en-US"/>
        </w:rPr>
        <w:t>\cite{</w:t>
      </w:r>
      <w:r w:rsidRPr="006F5142">
        <w:rPr>
          <w:lang w:val="en-US"/>
        </w:rPr>
        <w:t>vandersypen2017interfacing</w:t>
      </w:r>
      <w:r>
        <w:rPr>
          <w:lang w:val="en-US"/>
        </w:rPr>
        <w:t>}</w:t>
      </w:r>
      <w:r w:rsidRPr="006F5142">
        <w:t xml:space="preserve"> </w:t>
      </w:r>
      <w:r>
        <w:rPr>
          <w:lang w:val="en-US"/>
        </w:rPr>
        <w:t xml:space="preserve">+ maybe </w:t>
      </w:r>
      <w:proofErr w:type="spellStart"/>
      <w:r>
        <w:rPr>
          <w:lang w:val="en-US"/>
        </w:rPr>
        <w:t>dzurak</w:t>
      </w:r>
      <w:proofErr w:type="spellEnd"/>
      <w:r>
        <w:rPr>
          <w:lang w:val="en-US"/>
        </w:rPr>
        <w:t xml:space="preserve"> scale up and the </w:t>
      </w:r>
      <w:proofErr w:type="spellStart"/>
      <w:r>
        <w:rPr>
          <w:lang w:val="en-US"/>
        </w:rPr>
        <w:t>veldhorst</w:t>
      </w:r>
      <w:proofErr w:type="spellEnd"/>
      <w:r>
        <w:rPr>
          <w:lang w:val="en-US"/>
        </w:rPr>
        <w:t xml:space="preserve"> one – I don’t really know any ST large scale papers?</w:t>
      </w:r>
    </w:p>
  </w:comment>
  <w:comment w:id="3" w:author="Stephan Philips" w:date="2020-05-29T15:41:00Z" w:initials="SP">
    <w:p w14:paraId="3BA8F58E" w14:textId="13C1F6CC" w:rsidR="006F5142" w:rsidRPr="006F5142" w:rsidRDefault="006F5142">
      <w:pPr>
        <w:pStyle w:val="CommentText"/>
        <w:rPr>
          <w:lang w:val="en-US"/>
        </w:rPr>
      </w:pPr>
      <w:r>
        <w:rPr>
          <w:rStyle w:val="CommentReference"/>
        </w:rPr>
        <w:annotationRef/>
      </w:r>
      <w:r w:rsidR="007924EE">
        <w:rPr>
          <w:lang w:val="en-US"/>
        </w:rPr>
        <w:t>Not agreeing fully</w:t>
      </w:r>
      <w:r>
        <w:rPr>
          <w:lang w:val="en-US"/>
        </w:rPr>
        <w:t xml:space="preserve">, </w:t>
      </w:r>
      <w:r w:rsidR="007924EE">
        <w:rPr>
          <w:lang w:val="en-US"/>
        </w:rPr>
        <w:t xml:space="preserve">(at least </w:t>
      </w:r>
      <w:r>
        <w:rPr>
          <w:lang w:val="en-US"/>
        </w:rPr>
        <w:t>for DV qubit</w:t>
      </w:r>
      <w:r w:rsidR="007924EE">
        <w:rPr>
          <w:lang w:val="en-US"/>
        </w:rPr>
        <w:t>)</w:t>
      </w:r>
      <w:r>
        <w:rPr>
          <w:lang w:val="en-US"/>
        </w:rPr>
        <w:t xml:space="preserve">, as you are thermally </w:t>
      </w:r>
      <w:r w:rsidR="00873238">
        <w:rPr>
          <w:lang w:val="en-US"/>
        </w:rPr>
        <w:t>limited (</w:t>
      </w:r>
      <w:r w:rsidR="007924EE">
        <w:rPr>
          <w:lang w:val="en-US"/>
        </w:rPr>
        <w:t>&lt;99)</w:t>
      </w:r>
      <w:r>
        <w:rPr>
          <w:lang w:val="en-US"/>
        </w:rPr>
        <w:t>. Usually the best</w:t>
      </w:r>
      <w:r w:rsidR="00873238">
        <w:rPr>
          <w:lang w:val="en-US"/>
        </w:rPr>
        <w:t xml:space="preserve"> (by my knowledge)</w:t>
      </w:r>
      <w:r>
        <w:rPr>
          <w:lang w:val="en-US"/>
        </w:rPr>
        <w:t xml:space="preserve"> is doing T1 hotspot relaxation</w:t>
      </w:r>
      <w:r w:rsidR="007924EE">
        <w:rPr>
          <w:lang w:val="en-US"/>
        </w:rPr>
        <w:t xml:space="preserve"> (&gt;99.9)</w:t>
      </w:r>
      <w:r>
        <w:rPr>
          <w:lang w:val="en-US"/>
        </w:rPr>
        <w:t xml:space="preserve">/ or </w:t>
      </w:r>
      <w:proofErr w:type="spellStart"/>
      <w:r>
        <w:rPr>
          <w:lang w:val="en-US"/>
        </w:rPr>
        <w:t>init</w:t>
      </w:r>
      <w:proofErr w:type="spellEnd"/>
      <w:r>
        <w:rPr>
          <w:lang w:val="en-US"/>
        </w:rPr>
        <w:t xml:space="preserve"> ST state and adiabatic </w:t>
      </w:r>
      <w:proofErr w:type="spellStart"/>
      <w:r>
        <w:rPr>
          <w:lang w:val="en-US"/>
        </w:rPr>
        <w:t>init</w:t>
      </w:r>
      <w:proofErr w:type="spellEnd"/>
      <w:r>
        <w:rPr>
          <w:lang w:val="en-US"/>
        </w:rPr>
        <w:t xml:space="preserve"> in up/</w:t>
      </w:r>
      <w:proofErr w:type="gramStart"/>
      <w:r>
        <w:rPr>
          <w:lang w:val="en-US"/>
        </w:rPr>
        <w:t>down</w:t>
      </w:r>
      <w:r w:rsidR="00873238">
        <w:rPr>
          <w:lang w:val="en-US"/>
        </w:rPr>
        <w:t xml:space="preserve"> </w:t>
      </w:r>
      <w:r>
        <w:rPr>
          <w:lang w:val="en-US"/>
        </w:rPr>
        <w:t>.</w:t>
      </w:r>
      <w:proofErr w:type="gramEnd"/>
    </w:p>
  </w:comment>
  <w:comment w:id="4" w:author="Stephan Philips" w:date="2020-05-29T15:43:00Z" w:initials="SP">
    <w:p w14:paraId="0BD9849B" w14:textId="3735B373" w:rsidR="007924EE" w:rsidRPr="007924EE" w:rsidRDefault="007924EE">
      <w:pPr>
        <w:pStyle w:val="CommentText"/>
        <w:rPr>
          <w:lang w:val="en-US"/>
        </w:rPr>
      </w:pPr>
      <w:r>
        <w:rPr>
          <w:rStyle w:val="CommentReference"/>
        </w:rPr>
        <w:annotationRef/>
      </w:r>
      <w:r>
        <w:rPr>
          <w:lang w:val="en-US"/>
        </w:rPr>
        <w:t xml:space="preserve">99.9 – </w:t>
      </w:r>
      <w:proofErr w:type="spellStart"/>
      <w:r>
        <w:rPr>
          <w:lang w:val="en-US"/>
        </w:rPr>
        <w:t>tarucha</w:t>
      </w:r>
      <w:proofErr w:type="spellEnd"/>
      <w:r>
        <w:rPr>
          <w:lang w:val="en-US"/>
        </w:rPr>
        <w:t xml:space="preserve"> paper</w:t>
      </w:r>
    </w:p>
  </w:comment>
  <w:comment w:id="5" w:author="Stephan Philips" w:date="2020-05-29T15:44:00Z" w:initials="SP">
    <w:p w14:paraId="22321041" w14:textId="6C0484F3" w:rsidR="007924EE" w:rsidRPr="007924EE" w:rsidRDefault="007924EE">
      <w:pPr>
        <w:pStyle w:val="CommentText"/>
        <w:rPr>
          <w:lang w:val="en-US"/>
        </w:rPr>
      </w:pPr>
      <w:r>
        <w:rPr>
          <w:rStyle w:val="CommentReference"/>
        </w:rPr>
        <w:annotationRef/>
      </w:r>
      <w:r>
        <w:rPr>
          <w:lang w:val="en-US"/>
        </w:rPr>
        <w:t xml:space="preserve">98 – </w:t>
      </w:r>
      <w:proofErr w:type="spellStart"/>
      <w:r>
        <w:rPr>
          <w:lang w:val="en-US"/>
        </w:rPr>
        <w:t>dzurak</w:t>
      </w:r>
      <w:proofErr w:type="spellEnd"/>
      <w:r>
        <w:rPr>
          <w:lang w:val="en-US"/>
        </w:rPr>
        <w:t xml:space="preserve"> paper</w:t>
      </w:r>
    </w:p>
  </w:comment>
  <w:comment w:id="6" w:author="Stephan Philips" w:date="2020-05-29T15:44:00Z" w:initials="SP">
    <w:p w14:paraId="4506B97F" w14:textId="77777777" w:rsidR="007924EE" w:rsidRDefault="007924EE">
      <w:pPr>
        <w:pStyle w:val="CommentText"/>
        <w:rPr>
          <w:lang w:val="en-US"/>
        </w:rPr>
      </w:pPr>
      <w:r>
        <w:rPr>
          <w:rStyle w:val="CommentReference"/>
        </w:rPr>
        <w:annotationRef/>
      </w:r>
      <w:r>
        <w:rPr>
          <w:lang w:val="en-US"/>
        </w:rPr>
        <w:t xml:space="preserve">This has not been proven (yet </w:t>
      </w:r>
      <w:r w:rsidRPr="007924EE">
        <w:rPr>
          <w:lang w:val="en-US"/>
        </w:rPr>
        <w:sym w:font="Wingdings" w:char="F04A"/>
      </w:r>
      <w:r>
        <w:rPr>
          <w:lang w:val="en-US"/>
        </w:rPr>
        <w:t xml:space="preserve"> ?), so maybe something like,  </w:t>
      </w:r>
    </w:p>
    <w:p w14:paraId="046D47DB" w14:textId="1DFBFDDF" w:rsidR="007924EE" w:rsidRPr="007924EE" w:rsidRDefault="007924EE">
      <w:pPr>
        <w:pStyle w:val="CommentText"/>
        <w:rPr>
          <w:lang w:val="en-US"/>
        </w:rPr>
      </w:pPr>
      <w:r>
        <w:rPr>
          <w:lang w:val="en-US"/>
        </w:rPr>
        <w:t>Due to the small size, localized nature of the control and possibility of operating beyond 1 Kelvin</w:t>
      </w:r>
      <w:r w:rsidR="00873238">
        <w:rPr>
          <w:lang w:val="en-US"/>
        </w:rPr>
        <w:t xml:space="preserve"> \cite{..}</w:t>
      </w:r>
      <w:r>
        <w:rPr>
          <w:lang w:val="en-US"/>
        </w:rPr>
        <w:t>, spin qubits</w:t>
      </w:r>
      <w:r w:rsidR="00873238">
        <w:rPr>
          <w:lang w:val="en-US"/>
        </w:rPr>
        <w:t xml:space="preserve"> in Silicon</w:t>
      </w:r>
      <w:r>
        <w:rPr>
          <w:lang w:val="en-US"/>
        </w:rPr>
        <w:t xml:space="preserve"> are considered as a potential candidate for building a large-scale quantum processor. </w:t>
      </w:r>
    </w:p>
  </w:comment>
  <w:comment w:id="7" w:author="Stephan Philips" w:date="2020-05-29T15:52:00Z" w:initials="SP">
    <w:p w14:paraId="633E7B01" w14:textId="77777777" w:rsidR="007924EE" w:rsidRDefault="007924EE">
      <w:pPr>
        <w:pStyle w:val="CommentText"/>
        <w:rPr>
          <w:lang w:val="en-US"/>
        </w:rPr>
      </w:pPr>
      <w:r>
        <w:rPr>
          <w:rStyle w:val="CommentReference"/>
        </w:rPr>
        <w:annotationRef/>
      </w:r>
      <w:r>
        <w:rPr>
          <w:lang w:val="en-US"/>
        </w:rPr>
        <w:t>Maybe here we can so the generic:</w:t>
      </w:r>
    </w:p>
    <w:p w14:paraId="2F07A944" w14:textId="77777777" w:rsidR="007924EE" w:rsidRDefault="007924EE">
      <w:pPr>
        <w:pStyle w:val="CommentText"/>
        <w:rPr>
          <w:lang w:val="en-US"/>
        </w:rPr>
      </w:pPr>
      <w:r>
        <w:rPr>
          <w:lang w:val="en-US"/>
        </w:rPr>
        <w:t xml:space="preserve">Silicon is of particular </w:t>
      </w:r>
      <w:proofErr w:type="gramStart"/>
      <w:r>
        <w:rPr>
          <w:lang w:val="en-US"/>
        </w:rPr>
        <w:t>interested for</w:t>
      </w:r>
      <w:proofErr w:type="gramEnd"/>
      <w:r>
        <w:rPr>
          <w:lang w:val="en-US"/>
        </w:rPr>
        <w:t xml:space="preserve"> quantum computing applications, as it is well established in the industry, has low spin orbit coupling and can </w:t>
      </w:r>
      <w:r w:rsidR="00073D7C">
        <w:rPr>
          <w:lang w:val="en-US"/>
        </w:rPr>
        <w:t xml:space="preserve">isotopically </w:t>
      </w:r>
      <w:r>
        <w:rPr>
          <w:lang w:val="en-US"/>
        </w:rPr>
        <w:t xml:space="preserve">purified to </w:t>
      </w:r>
      <w:r w:rsidR="00073D7C">
        <w:rPr>
          <w:lang w:val="en-US"/>
        </w:rPr>
        <w:t>enhance the decoherence times of the qubits.</w:t>
      </w:r>
    </w:p>
    <w:p w14:paraId="3466A7C7" w14:textId="00042EE1" w:rsidR="00873238" w:rsidRPr="007924EE" w:rsidRDefault="00873238">
      <w:pPr>
        <w:pStyle w:val="CommentText"/>
        <w:rPr>
          <w:lang w:val="en-US"/>
        </w:rPr>
      </w:pPr>
      <w:r>
        <w:rPr>
          <w:lang w:val="en-US"/>
        </w:rPr>
        <w:t>(might be better to put this before the QC story)</w:t>
      </w:r>
    </w:p>
  </w:comment>
  <w:comment w:id="9" w:author="Stephan Philips" w:date="2020-05-29T15:55:00Z" w:initials="SP">
    <w:p w14:paraId="14EE550C" w14:textId="5F36635A" w:rsidR="00073D7C" w:rsidRPr="00073D7C" w:rsidRDefault="00073D7C">
      <w:pPr>
        <w:pStyle w:val="CommentText"/>
        <w:rPr>
          <w:lang w:val="en-US"/>
        </w:rPr>
      </w:pPr>
      <w:r>
        <w:rPr>
          <w:rStyle w:val="CommentReference"/>
        </w:rPr>
        <w:annotationRef/>
      </w:r>
      <w:r>
        <w:rPr>
          <w:lang w:val="en-US"/>
        </w:rPr>
        <w:t>\</w:t>
      </w:r>
      <w:proofErr w:type="gramStart"/>
      <w:r>
        <w:rPr>
          <w:lang w:val="en-US"/>
        </w:rPr>
        <w:t>cite{</w:t>
      </w:r>
      <w:proofErr w:type="gramEnd"/>
      <w:r w:rsidRPr="00073D7C">
        <w:rPr>
          <w:lang w:val="en-US"/>
        </w:rPr>
        <w:t>elzerman2004single</w:t>
      </w:r>
      <w:r>
        <w:rPr>
          <w:lang w:val="en-US"/>
        </w:rPr>
        <w:t>,</w:t>
      </w:r>
      <w:r w:rsidRPr="00073D7C">
        <w:t xml:space="preserve"> </w:t>
      </w:r>
      <w:r w:rsidRPr="00073D7C">
        <w:rPr>
          <w:lang w:val="en-US"/>
        </w:rPr>
        <w:t>harvey2018high</w:t>
      </w:r>
      <w:r>
        <w:rPr>
          <w:lang w:val="en-US"/>
        </w:rPr>
        <w:t>}</w:t>
      </w:r>
    </w:p>
  </w:comment>
  <w:comment w:id="12" w:author="Stephan Philips" w:date="2020-05-29T16:03:00Z" w:initials="SP">
    <w:p w14:paraId="4FB2C0E4" w14:textId="4E79CC6B" w:rsidR="00873238" w:rsidRDefault="00873238">
      <w:pPr>
        <w:pStyle w:val="CommentText"/>
        <w:rPr>
          <w:lang w:val="en-US"/>
        </w:rPr>
      </w:pPr>
      <w:r>
        <w:rPr>
          <w:rStyle w:val="CommentReference"/>
        </w:rPr>
        <w:annotationRef/>
      </w:r>
      <w:r w:rsidR="0094145E">
        <w:rPr>
          <w:lang w:val="en-US"/>
        </w:rPr>
        <w:t xml:space="preserve">~ </w:t>
      </w:r>
      <w:r>
        <w:rPr>
          <w:lang w:val="en-US"/>
        </w:rPr>
        <w:t xml:space="preserve">30us can be obtained with DC readout. </w:t>
      </w:r>
      <w:r w:rsidR="0094145E">
        <w:rPr>
          <w:lang w:val="en-US"/>
        </w:rPr>
        <w:t>But still a factor 10-50 off of RF readout.</w:t>
      </w:r>
    </w:p>
    <w:p w14:paraId="6561653A" w14:textId="77777777" w:rsidR="0094145E" w:rsidRDefault="0094145E">
      <w:pPr>
        <w:pStyle w:val="CommentText"/>
        <w:rPr>
          <w:lang w:val="en-US"/>
        </w:rPr>
      </w:pPr>
      <w:r>
        <w:rPr>
          <w:lang w:val="en-US"/>
        </w:rPr>
        <w:t>We could format as:</w:t>
      </w:r>
    </w:p>
    <w:p w14:paraId="0A98ACE6" w14:textId="61B1E7A5" w:rsidR="0094145E" w:rsidRPr="00873238" w:rsidRDefault="0094145E">
      <w:pPr>
        <w:pStyle w:val="CommentText"/>
        <w:rPr>
          <w:lang w:val="en-US"/>
        </w:rPr>
      </w:pPr>
      <w:r>
        <w:rPr>
          <w:lang w:val="en-US"/>
        </w:rPr>
        <w:t xml:space="preserve">However, integration times are typically 10 to 50 times slower compared to when RF readout is used. This slows down experiments down quite </w:t>
      </w:r>
      <w:proofErr w:type="gramStart"/>
      <w:r>
        <w:rPr>
          <w:lang w:val="en-US"/>
        </w:rPr>
        <w:t>dramatically..</w:t>
      </w:r>
      <w:proofErr w:type="gramEnd"/>
    </w:p>
  </w:comment>
  <w:comment w:id="23" w:author="Stephan Philips" w:date="2020-05-29T16:14:00Z" w:initials="SP">
    <w:p w14:paraId="41929C33" w14:textId="26F37AB7" w:rsidR="00B87F19" w:rsidRPr="00B87F19" w:rsidRDefault="00B87F19">
      <w:pPr>
        <w:pStyle w:val="CommentText"/>
        <w:rPr>
          <w:lang w:val="en-US"/>
        </w:rPr>
      </w:pPr>
      <w:r>
        <w:rPr>
          <w:rStyle w:val="CommentReference"/>
        </w:rPr>
        <w:annotationRef/>
      </w:r>
      <w:r>
        <w:rPr>
          <w:lang w:val="en-US"/>
        </w:rPr>
        <w:t xml:space="preserve">Now it sounds a bit like the </w:t>
      </w:r>
      <w:proofErr w:type="spellStart"/>
      <w:r>
        <w:rPr>
          <w:lang w:val="en-US"/>
        </w:rPr>
        <w:t>undopedness</w:t>
      </w:r>
      <w:proofErr w:type="spellEnd"/>
      <w:r>
        <w:rPr>
          <w:lang w:val="en-US"/>
        </w:rPr>
        <w:t xml:space="preserve"> is the cause of the </w:t>
      </w:r>
      <w:proofErr w:type="spellStart"/>
      <w:r>
        <w:rPr>
          <w:lang w:val="en-US"/>
        </w:rPr>
        <w:t>the</w:t>
      </w:r>
      <w:proofErr w:type="spellEnd"/>
      <w:r>
        <w:rPr>
          <w:lang w:val="en-US"/>
        </w:rPr>
        <w:t xml:space="preserve"> wafer begin acc mode, or well this is discussable.</w:t>
      </w:r>
    </w:p>
  </w:comment>
  <w:comment w:id="27" w:author="Stephan Philips" w:date="2020-05-29T18:04:00Z" w:initials="SP">
    <w:p w14:paraId="1C6296AA" w14:textId="77777777" w:rsidR="00215AB6" w:rsidRDefault="00215AB6">
      <w:pPr>
        <w:pStyle w:val="CommentText"/>
        <w:rPr>
          <w:lang w:val="en-US"/>
        </w:rPr>
      </w:pPr>
      <w:r>
        <w:rPr>
          <w:rStyle w:val="CommentReference"/>
        </w:rPr>
        <w:annotationRef/>
      </w:r>
      <w:r>
        <w:rPr>
          <w:lang w:val="en-US"/>
        </w:rPr>
        <w:t xml:space="preserve">Ground </w:t>
      </w:r>
      <w:proofErr w:type="spellStart"/>
      <w:r>
        <w:rPr>
          <w:lang w:val="en-US"/>
        </w:rPr>
        <w:t>planE</w:t>
      </w:r>
      <w:proofErr w:type="spellEnd"/>
      <w:r>
        <w:rPr>
          <w:lang w:val="en-US"/>
        </w:rPr>
        <w:t xml:space="preserve"> (my bad)</w:t>
      </w:r>
    </w:p>
    <w:p w14:paraId="1EF30C88" w14:textId="77777777" w:rsidR="00215AB6" w:rsidRDefault="00215AB6">
      <w:pPr>
        <w:pStyle w:val="CommentText"/>
        <w:rPr>
          <w:lang w:val="en-US"/>
        </w:rPr>
      </w:pPr>
    </w:p>
    <w:p w14:paraId="5315AAFC" w14:textId="3DDFABDE" w:rsidR="00215AB6" w:rsidRPr="00215AB6" w:rsidRDefault="00215AB6">
      <w:pPr>
        <w:pStyle w:val="CommentText"/>
        <w:rPr>
          <w:lang w:val="en-US"/>
        </w:rPr>
      </w:pPr>
      <w:r>
        <w:rPr>
          <w:lang w:val="en-US"/>
        </w:rPr>
        <w:t xml:space="preserve">B and </w:t>
      </w:r>
      <w:proofErr w:type="spellStart"/>
      <w:r>
        <w:rPr>
          <w:lang w:val="en-US"/>
        </w:rPr>
        <w:t>e</w:t>
      </w:r>
      <w:proofErr w:type="spellEnd"/>
      <w:r>
        <w:rPr>
          <w:lang w:val="en-US"/>
        </w:rPr>
        <w:t xml:space="preserve"> are the same, maybe we can at the end just make 1 picture?</w:t>
      </w:r>
    </w:p>
  </w:comment>
  <w:comment w:id="30" w:author="Stephan Philips" w:date="2020-05-29T16:28:00Z" w:initials="SP">
    <w:p w14:paraId="410C60D3" w14:textId="463D4C95" w:rsidR="00963099" w:rsidRDefault="00963099">
      <w:pPr>
        <w:pStyle w:val="CommentText"/>
        <w:rPr>
          <w:lang w:val="en-US"/>
        </w:rPr>
      </w:pPr>
      <w:r>
        <w:rPr>
          <w:rStyle w:val="CommentReference"/>
        </w:rPr>
        <w:annotationRef/>
      </w:r>
      <w:r>
        <w:rPr>
          <w:lang w:val="en-US"/>
        </w:rPr>
        <w:t>Is quite specific, proposed,</w:t>
      </w:r>
    </w:p>
    <w:p w14:paraId="4B368D40" w14:textId="0613F226" w:rsidR="00963099" w:rsidRPr="00963099" w:rsidRDefault="00963099">
      <w:pPr>
        <w:pStyle w:val="CommentText"/>
        <w:rPr>
          <w:lang w:val="en-US"/>
        </w:rPr>
      </w:pPr>
      <w:r>
        <w:rPr>
          <w:lang w:val="en-US"/>
        </w:rPr>
        <w:t>se the matching circuit is not sensitive anymore to the impedance of the charge sensor.</w:t>
      </w:r>
    </w:p>
  </w:comment>
  <w:comment w:id="31" w:author="Stephan Philips" w:date="2020-05-29T16:31:00Z" w:initials="SP">
    <w:p w14:paraId="528DF406" w14:textId="5B2F347B" w:rsidR="00963099" w:rsidRPr="00963099" w:rsidRDefault="00963099">
      <w:pPr>
        <w:pStyle w:val="CommentText"/>
        <w:rPr>
          <w:lang w:val="en-US"/>
        </w:rPr>
      </w:pPr>
      <w:r>
        <w:rPr>
          <w:rStyle w:val="CommentReference"/>
        </w:rPr>
        <w:annotationRef/>
      </w:r>
      <w:r>
        <w:rPr>
          <w:lang w:val="en-US"/>
        </w:rPr>
        <w:t xml:space="preserve">Picking on details, but technically also the chip design was changed to be able to tune </w:t>
      </w:r>
      <w:proofErr w:type="spellStart"/>
      <w:r>
        <w:rPr>
          <w:lang w:val="en-US"/>
        </w:rPr>
        <w:t>Rc</w:t>
      </w:r>
      <w:proofErr w:type="spellEnd"/>
      <w:r>
        <w:rPr>
          <w:lang w:val="en-US"/>
        </w:rPr>
        <w:t xml:space="preserve">? </w:t>
      </w:r>
    </w:p>
  </w:comment>
  <w:comment w:id="32" w:author="Stephan Philips" w:date="2020-05-29T16:35:00Z" w:initials="SP">
    <w:p w14:paraId="1C957F29" w14:textId="28E9F813" w:rsidR="00317786" w:rsidRPr="00317786" w:rsidRDefault="00317786">
      <w:pPr>
        <w:pStyle w:val="CommentText"/>
        <w:rPr>
          <w:lang w:val="en-US"/>
        </w:rPr>
      </w:pPr>
      <w:r>
        <w:rPr>
          <w:rStyle w:val="CommentReference"/>
        </w:rPr>
        <w:annotationRef/>
      </w:r>
      <w:r>
        <w:rPr>
          <w:lang w:val="en-US"/>
        </w:rPr>
        <w:t xml:space="preserve">Would it be possible to plot this as the data in fig4(b)? Now it is quite hard to get a </w:t>
      </w:r>
      <w:proofErr w:type="spellStart"/>
      <w:r>
        <w:rPr>
          <w:lang w:val="en-US"/>
        </w:rPr>
        <w:t>quantitive</w:t>
      </w:r>
      <w:proofErr w:type="spellEnd"/>
      <w:r>
        <w:rPr>
          <w:lang w:val="en-US"/>
        </w:rPr>
        <w:t xml:space="preserve"> feeling. In the text we usually describe the matching resistance in </w:t>
      </w:r>
      <w:proofErr w:type="spellStart"/>
      <w:r>
        <w:rPr>
          <w:lang w:val="en-US"/>
        </w:rPr>
        <w:t>kOhm</w:t>
      </w:r>
      <w:proofErr w:type="spellEnd"/>
      <w:r>
        <w:rPr>
          <w:lang w:val="en-US"/>
        </w:rPr>
        <w:t>, so might be handier for the reader to have some units.</w:t>
      </w:r>
    </w:p>
  </w:comment>
  <w:comment w:id="33" w:author="Stephan Philips" w:date="2020-05-29T16:38:00Z" w:initials="SP">
    <w:p w14:paraId="5F1DE285" w14:textId="77777777" w:rsidR="00317786" w:rsidRDefault="00317786">
      <w:pPr>
        <w:pStyle w:val="CommentText"/>
        <w:rPr>
          <w:lang w:val="en-US"/>
        </w:rPr>
      </w:pPr>
      <w:r>
        <w:rPr>
          <w:rStyle w:val="CommentReference"/>
        </w:rPr>
        <w:annotationRef/>
      </w:r>
      <w:r>
        <w:rPr>
          <w:lang w:val="en-US"/>
        </w:rPr>
        <w:t xml:space="preserve">Similar comment to </w:t>
      </w:r>
      <w:proofErr w:type="spellStart"/>
      <w:r>
        <w:rPr>
          <w:lang w:val="en-US"/>
        </w:rPr>
        <w:t>prev</w:t>
      </w:r>
      <w:proofErr w:type="spellEnd"/>
      <w:r>
        <w:rPr>
          <w:lang w:val="en-US"/>
        </w:rPr>
        <w:t>, what would you think of:</w:t>
      </w:r>
    </w:p>
    <w:p w14:paraId="6CB06B3D" w14:textId="6148FDAF" w:rsidR="00317786" w:rsidRDefault="00317786" w:rsidP="00317786">
      <w:pPr>
        <w:pStyle w:val="CommentText"/>
        <w:numPr>
          <w:ilvl w:val="0"/>
          <w:numId w:val="2"/>
        </w:numPr>
        <w:rPr>
          <w:lang w:val="en-US"/>
        </w:rPr>
      </w:pPr>
      <w:proofErr w:type="spellStart"/>
      <w:r>
        <w:rPr>
          <w:lang w:val="en-US"/>
        </w:rPr>
        <w:t>Vp</w:t>
      </w:r>
      <w:proofErr w:type="spellEnd"/>
      <w:r>
        <w:rPr>
          <w:lang w:val="en-US"/>
        </w:rPr>
        <w:t xml:space="preserve"> </w:t>
      </w:r>
      <w:r w:rsidRPr="00317786">
        <w:rPr>
          <w:lang w:val="en-US"/>
        </w:rPr>
        <w:sym w:font="Wingdings" w:char="F0E0"/>
      </w:r>
      <w:r>
        <w:rPr>
          <w:lang w:val="en-US"/>
        </w:rPr>
        <w:t xml:space="preserve"> to resistance</w:t>
      </w:r>
    </w:p>
    <w:p w14:paraId="1A8CB572" w14:textId="77777777" w:rsidR="00317786" w:rsidRDefault="00317786" w:rsidP="00317786">
      <w:pPr>
        <w:pStyle w:val="CommentText"/>
        <w:numPr>
          <w:ilvl w:val="0"/>
          <w:numId w:val="2"/>
        </w:numPr>
        <w:rPr>
          <w:lang w:val="en-US"/>
        </w:rPr>
      </w:pPr>
      <w:r>
        <w:rPr>
          <w:lang w:val="en-US"/>
        </w:rPr>
        <w:t xml:space="preserve">Removal of current plot (contains the conversion of </w:t>
      </w:r>
      <w:proofErr w:type="spellStart"/>
      <w:r>
        <w:rPr>
          <w:lang w:val="en-US"/>
        </w:rPr>
        <w:t>Vp</w:t>
      </w:r>
      <w:proofErr w:type="spellEnd"/>
      <w:r>
        <w:rPr>
          <w:lang w:val="en-US"/>
        </w:rPr>
        <w:t xml:space="preserve"> to current, which can be converted in R)</w:t>
      </w:r>
    </w:p>
    <w:p w14:paraId="32DEB5C3" w14:textId="473BF029" w:rsidR="00317786" w:rsidRPr="00317786" w:rsidRDefault="00317786" w:rsidP="00317786">
      <w:pPr>
        <w:pStyle w:val="CommentText"/>
        <w:numPr>
          <w:ilvl w:val="0"/>
          <w:numId w:val="2"/>
        </w:numPr>
        <w:rPr>
          <w:lang w:val="en-US"/>
        </w:rPr>
      </w:pPr>
      <w:r>
        <w:rPr>
          <w:lang w:val="en-US"/>
        </w:rPr>
        <w:t xml:space="preserve">Also remove the </w:t>
      </w:r>
      <w:proofErr w:type="spellStart"/>
      <w:r>
        <w:rPr>
          <w:lang w:val="en-US"/>
        </w:rPr>
        <w:t>freq</w:t>
      </w:r>
      <w:proofErr w:type="spellEnd"/>
      <w:r>
        <w:rPr>
          <w:lang w:val="en-US"/>
        </w:rPr>
        <w:t xml:space="preserve"> axis, except if you want to show the Q of course. </w:t>
      </w:r>
    </w:p>
  </w:comment>
  <w:comment w:id="35" w:author="Stephan Philips" w:date="2020-05-29T16:55:00Z" w:initials="SP">
    <w:p w14:paraId="54F3B903" w14:textId="44455836" w:rsidR="004E0FA8" w:rsidRPr="004E0FA8" w:rsidRDefault="004E0FA8">
      <w:pPr>
        <w:pStyle w:val="CommentText"/>
        <w:rPr>
          <w:lang w:val="en-US"/>
        </w:rPr>
      </w:pPr>
      <w:r>
        <w:rPr>
          <w:rStyle w:val="CommentReference"/>
        </w:rPr>
        <w:annotationRef/>
      </w:r>
      <w:r>
        <w:rPr>
          <w:lang w:val="en-US"/>
        </w:rPr>
        <w:t>Add ref here (I have one in my part for similar sentence)</w:t>
      </w:r>
    </w:p>
  </w:comment>
  <w:comment w:id="36" w:author="Stephan Philips" w:date="2020-05-29T17:57:00Z" w:initials="SP">
    <w:p w14:paraId="61C4E4EC" w14:textId="7432D85F" w:rsidR="00024F20" w:rsidRPr="00024F20" w:rsidRDefault="00024F20">
      <w:pPr>
        <w:pStyle w:val="CommentText"/>
        <w:rPr>
          <w:lang w:val="en-US"/>
        </w:rPr>
      </w:pPr>
      <w:r>
        <w:rPr>
          <w:rStyle w:val="CommentReference"/>
        </w:rPr>
        <w:annotationRef/>
      </w:r>
      <w:r>
        <w:rPr>
          <w:lang w:val="en-US"/>
        </w:rPr>
        <w:t>Could be interesting to mention that this are the values of the device that was tested</w:t>
      </w:r>
    </w:p>
  </w:comment>
  <w:comment w:id="37" w:author="Stephan Philips" w:date="2020-05-29T17:58:00Z" w:initials="SP">
    <w:p w14:paraId="5DE91A71" w14:textId="77777777" w:rsidR="00024F20" w:rsidRDefault="00024F20">
      <w:pPr>
        <w:pStyle w:val="CommentText"/>
        <w:rPr>
          <w:lang w:val="en-US"/>
        </w:rPr>
      </w:pPr>
      <w:r>
        <w:rPr>
          <w:rStyle w:val="CommentReference"/>
        </w:rPr>
        <w:annotationRef/>
      </w:r>
      <w:r>
        <w:rPr>
          <w:lang w:val="en-US"/>
        </w:rPr>
        <w:t xml:space="preserve">Could be interesting to add an example. E.g. Adding the resistors reduced Cg by x%. </w:t>
      </w:r>
    </w:p>
    <w:p w14:paraId="5DA39C5C" w14:textId="6CC459E3" w:rsidR="00024F20" w:rsidRPr="00024F20" w:rsidRDefault="00024F20">
      <w:pPr>
        <w:pStyle w:val="CommentText"/>
        <w:rPr>
          <w:lang w:val="en-US"/>
        </w:rPr>
      </w:pPr>
      <w:r>
        <w:rPr>
          <w:lang w:val="en-US"/>
        </w:rPr>
        <w:t xml:space="preserve">Question, is it a problem that </w:t>
      </w:r>
      <w:proofErr w:type="spellStart"/>
      <w:r>
        <w:rPr>
          <w:lang w:val="en-US"/>
        </w:rPr>
        <w:t>Rblock</w:t>
      </w:r>
      <w:proofErr w:type="spellEnd"/>
      <w:r>
        <w:rPr>
          <w:lang w:val="en-US"/>
        </w:rPr>
        <w:t xml:space="preserve"> &lt;&lt; </w:t>
      </w:r>
      <w:proofErr w:type="spellStart"/>
      <w:r>
        <w:rPr>
          <w:lang w:val="en-US"/>
        </w:rPr>
        <w:t>Rmatch</w:t>
      </w:r>
      <w:proofErr w:type="spellEnd"/>
      <w:r>
        <w:rPr>
          <w:lang w:val="en-US"/>
        </w:rPr>
        <w:t>?</w:t>
      </w:r>
    </w:p>
  </w:comment>
  <w:comment w:id="38" w:author="Stephan Philips" w:date="2020-05-29T18:00:00Z" w:initials="SP">
    <w:p w14:paraId="43B95506" w14:textId="0B36624E" w:rsidR="00024F20" w:rsidRPr="00024F20" w:rsidRDefault="00024F20">
      <w:pPr>
        <w:pStyle w:val="CommentText"/>
        <w:rPr>
          <w:lang w:val="en-US"/>
        </w:rPr>
      </w:pPr>
      <w:r>
        <w:rPr>
          <w:rStyle w:val="CommentReference"/>
        </w:rPr>
        <w:annotationRef/>
      </w:r>
      <w:r>
        <w:rPr>
          <w:lang w:val="en-US"/>
        </w:rPr>
        <w:t xml:space="preserve">Might be cool to add a visual of the </w:t>
      </w:r>
      <w:proofErr w:type="spellStart"/>
      <w:r>
        <w:rPr>
          <w:lang w:val="en-US"/>
        </w:rPr>
        <w:t>pcb</w:t>
      </w:r>
      <w:proofErr w:type="spellEnd"/>
      <w:r>
        <w:rPr>
          <w:lang w:val="en-US"/>
        </w:rPr>
        <w:t xml:space="preserve"> in the supplementary.</w:t>
      </w:r>
    </w:p>
  </w:comment>
  <w:comment w:id="39" w:author="Stephan Philips" w:date="2020-05-29T17:55:00Z" w:initials="SP">
    <w:p w14:paraId="780C0EAB" w14:textId="40D7FD80" w:rsidR="008D0308" w:rsidRPr="008D0308" w:rsidRDefault="008D0308">
      <w:pPr>
        <w:pStyle w:val="CommentText"/>
        <w:rPr>
          <w:lang w:val="en-US"/>
        </w:rPr>
      </w:pPr>
      <w:r>
        <w:rPr>
          <w:rStyle w:val="CommentReference"/>
        </w:rPr>
        <w:annotationRef/>
      </w:r>
      <w:r w:rsidR="00024F20">
        <w:rPr>
          <w:lang w:val="en-US"/>
        </w:rPr>
        <w:t>Capacitive coupling?</w:t>
      </w:r>
    </w:p>
  </w:comment>
  <w:comment w:id="40" w:author="Stephan Philips" w:date="2020-05-29T17:56:00Z" w:initials="SP">
    <w:p w14:paraId="3924EC65" w14:textId="4CF8042C" w:rsidR="00024F20" w:rsidRPr="00024F20" w:rsidRDefault="00024F20">
      <w:pPr>
        <w:pStyle w:val="CommentText"/>
        <w:rPr>
          <w:lang w:val="en-US"/>
        </w:rPr>
      </w:pPr>
      <w:r>
        <w:rPr>
          <w:rStyle w:val="CommentReference"/>
        </w:rPr>
        <w:annotationRef/>
      </w:r>
      <w:r>
        <w:rPr>
          <w:lang w:val="en-US"/>
        </w:rPr>
        <w:t xml:space="preserve">Reduced SNR (sounds nicer I feel </w:t>
      </w:r>
      <w:proofErr w:type="gramStart"/>
      <w:r>
        <w:rPr>
          <w:lang w:val="en-US"/>
        </w:rPr>
        <w:t>;-)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A6B677" w15:done="0"/>
  <w15:commentEx w15:paraId="15E770E6" w15:done="0"/>
  <w15:commentEx w15:paraId="41B97013" w15:done="0"/>
  <w15:commentEx w15:paraId="3BA8F58E" w15:done="0"/>
  <w15:commentEx w15:paraId="0BD9849B" w15:done="0"/>
  <w15:commentEx w15:paraId="22321041" w15:done="0"/>
  <w15:commentEx w15:paraId="046D47DB" w15:done="0"/>
  <w15:commentEx w15:paraId="3466A7C7" w15:done="0"/>
  <w15:commentEx w15:paraId="14EE550C" w15:done="0"/>
  <w15:commentEx w15:paraId="0A98ACE6" w15:done="0"/>
  <w15:commentEx w15:paraId="41929C33" w15:done="0"/>
  <w15:commentEx w15:paraId="5315AAFC" w15:done="0"/>
  <w15:commentEx w15:paraId="4B368D40" w15:done="0"/>
  <w15:commentEx w15:paraId="528DF406" w15:done="0"/>
  <w15:commentEx w15:paraId="1C957F29" w15:done="0"/>
  <w15:commentEx w15:paraId="32DEB5C3" w15:done="0"/>
  <w15:commentEx w15:paraId="54F3B903" w15:done="0"/>
  <w15:commentEx w15:paraId="61C4E4EC" w15:done="0"/>
  <w15:commentEx w15:paraId="5DA39C5C" w15:done="0"/>
  <w15:commentEx w15:paraId="43B95506" w15:done="0"/>
  <w15:commentEx w15:paraId="780C0EAB" w15:done="0"/>
  <w15:commentEx w15:paraId="3924EC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BA827" w16cex:dateUtc="2020-05-29T13:26:00Z"/>
  <w16cex:commentExtensible w16cex:durableId="227BAAA2" w16cex:dateUtc="2020-05-29T13:37:00Z"/>
  <w16cex:commentExtensible w16cex:durableId="227BAB40" w16cex:dateUtc="2020-05-29T13:39:00Z"/>
  <w16cex:commentExtensible w16cex:durableId="227BAB95" w16cex:dateUtc="2020-05-29T13:41:00Z"/>
  <w16cex:commentExtensible w16cex:durableId="227BAC3D" w16cex:dateUtc="2020-05-29T13:43:00Z"/>
  <w16cex:commentExtensible w16cex:durableId="227BAC4C" w16cex:dateUtc="2020-05-29T13:44:00Z"/>
  <w16cex:commentExtensible w16cex:durableId="227BAC6E" w16cex:dateUtc="2020-05-29T13:44:00Z"/>
  <w16cex:commentExtensible w16cex:durableId="227BAE3B" w16cex:dateUtc="2020-05-29T13:52:00Z"/>
  <w16cex:commentExtensible w16cex:durableId="227BAEE8" w16cex:dateUtc="2020-05-29T13:55:00Z"/>
  <w16cex:commentExtensible w16cex:durableId="227BB0BD" w16cex:dateUtc="2020-05-29T14:03:00Z"/>
  <w16cex:commentExtensible w16cex:durableId="227BB36C" w16cex:dateUtc="2020-05-29T14:14:00Z"/>
  <w16cex:commentExtensible w16cex:durableId="227BCD33" w16cex:dateUtc="2020-05-29T16:04:00Z"/>
  <w16cex:commentExtensible w16cex:durableId="227BB6BF" w16cex:dateUtc="2020-05-29T14:28:00Z"/>
  <w16cex:commentExtensible w16cex:durableId="227BB74E" w16cex:dateUtc="2020-05-29T14:31:00Z"/>
  <w16cex:commentExtensible w16cex:durableId="227BB840" w16cex:dateUtc="2020-05-29T14:35:00Z"/>
  <w16cex:commentExtensible w16cex:durableId="227BB8E9" w16cex:dateUtc="2020-05-29T14:38:00Z"/>
  <w16cex:commentExtensible w16cex:durableId="227BBD02" w16cex:dateUtc="2020-05-29T14:55:00Z"/>
  <w16cex:commentExtensible w16cex:durableId="227BCB6F" w16cex:dateUtc="2020-05-29T15:57:00Z"/>
  <w16cex:commentExtensible w16cex:durableId="227BCBC5" w16cex:dateUtc="2020-05-29T15:58:00Z"/>
  <w16cex:commentExtensible w16cex:durableId="227BCC35" w16cex:dateUtc="2020-05-29T16:00:00Z"/>
  <w16cex:commentExtensible w16cex:durableId="227BCB26" w16cex:dateUtc="2020-05-29T15:55:00Z"/>
  <w16cex:commentExtensible w16cex:durableId="227BCB4C" w16cex:dateUtc="2020-05-29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A6B677" w16cid:durableId="227BA827"/>
  <w16cid:commentId w16cid:paraId="15E770E6" w16cid:durableId="227BAAA2"/>
  <w16cid:commentId w16cid:paraId="41B97013" w16cid:durableId="227BAB40"/>
  <w16cid:commentId w16cid:paraId="3BA8F58E" w16cid:durableId="227BAB95"/>
  <w16cid:commentId w16cid:paraId="0BD9849B" w16cid:durableId="227BAC3D"/>
  <w16cid:commentId w16cid:paraId="22321041" w16cid:durableId="227BAC4C"/>
  <w16cid:commentId w16cid:paraId="046D47DB" w16cid:durableId="227BAC6E"/>
  <w16cid:commentId w16cid:paraId="3466A7C7" w16cid:durableId="227BAE3B"/>
  <w16cid:commentId w16cid:paraId="14EE550C" w16cid:durableId="227BAEE8"/>
  <w16cid:commentId w16cid:paraId="0A98ACE6" w16cid:durableId="227BB0BD"/>
  <w16cid:commentId w16cid:paraId="41929C33" w16cid:durableId="227BB36C"/>
  <w16cid:commentId w16cid:paraId="5315AAFC" w16cid:durableId="227BCD33"/>
  <w16cid:commentId w16cid:paraId="4B368D40" w16cid:durableId="227BB6BF"/>
  <w16cid:commentId w16cid:paraId="528DF406" w16cid:durableId="227BB74E"/>
  <w16cid:commentId w16cid:paraId="1C957F29" w16cid:durableId="227BB840"/>
  <w16cid:commentId w16cid:paraId="32DEB5C3" w16cid:durableId="227BB8E9"/>
  <w16cid:commentId w16cid:paraId="54F3B903" w16cid:durableId="227BBD02"/>
  <w16cid:commentId w16cid:paraId="61C4E4EC" w16cid:durableId="227BCB6F"/>
  <w16cid:commentId w16cid:paraId="5DA39C5C" w16cid:durableId="227BCBC5"/>
  <w16cid:commentId w16cid:paraId="43B95506" w16cid:durableId="227BCC35"/>
  <w16cid:commentId w16cid:paraId="780C0EAB" w16cid:durableId="227BCB26"/>
  <w16cid:commentId w16cid:paraId="3924EC65" w16cid:durableId="227BCB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BX9">
    <w:altName w:val="Cambria"/>
    <w:panose1 w:val="020B0604020202020204"/>
    <w:charset w:val="00"/>
    <w:family w:val="roman"/>
    <w:notTrueType/>
    <w:pitch w:val="default"/>
  </w:font>
  <w:font w:name="CMR9">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384EC7"/>
    <w:multiLevelType w:val="hybridMultilevel"/>
    <w:tmpl w:val="EB9E9A06"/>
    <w:lvl w:ilvl="0" w:tplc="9FFABA1A">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0F62C0"/>
    <w:multiLevelType w:val="hybridMultilevel"/>
    <w:tmpl w:val="42DEC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an Philips">
    <w15:presenceInfo w15:providerId="AD" w15:userId="S::sphilips@tudelft.net::a1dc5ded-68dc-49a9-8bf4-a5cfda0bc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E57"/>
    <w:rsid w:val="00024F20"/>
    <w:rsid w:val="00073D7C"/>
    <w:rsid w:val="00215AB6"/>
    <w:rsid w:val="00317786"/>
    <w:rsid w:val="004E0FA8"/>
    <w:rsid w:val="006F5142"/>
    <w:rsid w:val="007924EE"/>
    <w:rsid w:val="00873238"/>
    <w:rsid w:val="008D0308"/>
    <w:rsid w:val="0094145E"/>
    <w:rsid w:val="00963099"/>
    <w:rsid w:val="00B463B0"/>
    <w:rsid w:val="00B87F19"/>
    <w:rsid w:val="00D33C30"/>
    <w:rsid w:val="00D82E57"/>
    <w:rsid w:val="00FE3BC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83363E6"/>
  <w15:chartTrackingRefBased/>
  <w15:docId w15:val="{D0E6C1E9-9610-4649-8367-376F419D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63B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463B0"/>
    <w:pPr>
      <w:ind w:left="720"/>
      <w:contextualSpacing/>
    </w:pPr>
  </w:style>
  <w:style w:type="character" w:styleId="CommentReference">
    <w:name w:val="annotation reference"/>
    <w:basedOn w:val="DefaultParagraphFont"/>
    <w:uiPriority w:val="99"/>
    <w:semiHidden/>
    <w:unhideWhenUsed/>
    <w:rsid w:val="00B463B0"/>
    <w:rPr>
      <w:sz w:val="16"/>
      <w:szCs w:val="16"/>
    </w:rPr>
  </w:style>
  <w:style w:type="paragraph" w:styleId="CommentText">
    <w:name w:val="annotation text"/>
    <w:basedOn w:val="Normal"/>
    <w:link w:val="CommentTextChar"/>
    <w:uiPriority w:val="99"/>
    <w:semiHidden/>
    <w:unhideWhenUsed/>
    <w:rsid w:val="00B463B0"/>
    <w:rPr>
      <w:sz w:val="20"/>
      <w:szCs w:val="20"/>
    </w:rPr>
  </w:style>
  <w:style w:type="character" w:customStyle="1" w:styleId="CommentTextChar">
    <w:name w:val="Comment Text Char"/>
    <w:basedOn w:val="DefaultParagraphFont"/>
    <w:link w:val="CommentText"/>
    <w:uiPriority w:val="99"/>
    <w:semiHidden/>
    <w:rsid w:val="00B463B0"/>
    <w:rPr>
      <w:sz w:val="20"/>
      <w:szCs w:val="20"/>
    </w:rPr>
  </w:style>
  <w:style w:type="paragraph" w:styleId="CommentSubject">
    <w:name w:val="annotation subject"/>
    <w:basedOn w:val="CommentText"/>
    <w:next w:val="CommentText"/>
    <w:link w:val="CommentSubjectChar"/>
    <w:uiPriority w:val="99"/>
    <w:semiHidden/>
    <w:unhideWhenUsed/>
    <w:rsid w:val="00B463B0"/>
    <w:rPr>
      <w:b/>
      <w:bCs/>
    </w:rPr>
  </w:style>
  <w:style w:type="character" w:customStyle="1" w:styleId="CommentSubjectChar">
    <w:name w:val="Comment Subject Char"/>
    <w:basedOn w:val="CommentTextChar"/>
    <w:link w:val="CommentSubject"/>
    <w:uiPriority w:val="99"/>
    <w:semiHidden/>
    <w:rsid w:val="00B463B0"/>
    <w:rPr>
      <w:b/>
      <w:bCs/>
      <w:sz w:val="20"/>
      <w:szCs w:val="20"/>
    </w:rPr>
  </w:style>
  <w:style w:type="paragraph" w:styleId="BalloonText">
    <w:name w:val="Balloon Text"/>
    <w:basedOn w:val="Normal"/>
    <w:link w:val="BalloonTextChar"/>
    <w:uiPriority w:val="99"/>
    <w:semiHidden/>
    <w:unhideWhenUsed/>
    <w:rsid w:val="00B463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63B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84623">
      <w:bodyDiv w:val="1"/>
      <w:marLeft w:val="0"/>
      <w:marRight w:val="0"/>
      <w:marTop w:val="0"/>
      <w:marBottom w:val="0"/>
      <w:divBdr>
        <w:top w:val="none" w:sz="0" w:space="0" w:color="auto"/>
        <w:left w:val="none" w:sz="0" w:space="0" w:color="auto"/>
        <w:bottom w:val="none" w:sz="0" w:space="0" w:color="auto"/>
        <w:right w:val="none" w:sz="0" w:space="0" w:color="auto"/>
      </w:divBdr>
      <w:divsChild>
        <w:div w:id="967206352">
          <w:marLeft w:val="0"/>
          <w:marRight w:val="0"/>
          <w:marTop w:val="0"/>
          <w:marBottom w:val="0"/>
          <w:divBdr>
            <w:top w:val="none" w:sz="0" w:space="0" w:color="auto"/>
            <w:left w:val="none" w:sz="0" w:space="0" w:color="auto"/>
            <w:bottom w:val="none" w:sz="0" w:space="0" w:color="auto"/>
            <w:right w:val="none" w:sz="0" w:space="0" w:color="auto"/>
          </w:divBdr>
          <w:divsChild>
            <w:div w:id="1969313646">
              <w:marLeft w:val="0"/>
              <w:marRight w:val="0"/>
              <w:marTop w:val="0"/>
              <w:marBottom w:val="0"/>
              <w:divBdr>
                <w:top w:val="none" w:sz="0" w:space="0" w:color="auto"/>
                <w:left w:val="none" w:sz="0" w:space="0" w:color="auto"/>
                <w:bottom w:val="none" w:sz="0" w:space="0" w:color="auto"/>
                <w:right w:val="none" w:sz="0" w:space="0" w:color="auto"/>
              </w:divBdr>
              <w:divsChild>
                <w:div w:id="4005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1531">
      <w:bodyDiv w:val="1"/>
      <w:marLeft w:val="0"/>
      <w:marRight w:val="0"/>
      <w:marTop w:val="0"/>
      <w:marBottom w:val="0"/>
      <w:divBdr>
        <w:top w:val="none" w:sz="0" w:space="0" w:color="auto"/>
        <w:left w:val="none" w:sz="0" w:space="0" w:color="auto"/>
        <w:bottom w:val="none" w:sz="0" w:space="0" w:color="auto"/>
        <w:right w:val="none" w:sz="0" w:space="0" w:color="auto"/>
      </w:divBdr>
      <w:divsChild>
        <w:div w:id="1004750359">
          <w:marLeft w:val="0"/>
          <w:marRight w:val="0"/>
          <w:marTop w:val="0"/>
          <w:marBottom w:val="0"/>
          <w:divBdr>
            <w:top w:val="none" w:sz="0" w:space="0" w:color="auto"/>
            <w:left w:val="none" w:sz="0" w:space="0" w:color="auto"/>
            <w:bottom w:val="none" w:sz="0" w:space="0" w:color="auto"/>
            <w:right w:val="none" w:sz="0" w:space="0" w:color="auto"/>
          </w:divBdr>
          <w:divsChild>
            <w:div w:id="1115751596">
              <w:marLeft w:val="0"/>
              <w:marRight w:val="0"/>
              <w:marTop w:val="0"/>
              <w:marBottom w:val="0"/>
              <w:divBdr>
                <w:top w:val="none" w:sz="0" w:space="0" w:color="auto"/>
                <w:left w:val="none" w:sz="0" w:space="0" w:color="auto"/>
                <w:bottom w:val="none" w:sz="0" w:space="0" w:color="auto"/>
                <w:right w:val="none" w:sz="0" w:space="0" w:color="auto"/>
              </w:divBdr>
              <w:divsChild>
                <w:div w:id="5254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3566">
      <w:bodyDiv w:val="1"/>
      <w:marLeft w:val="0"/>
      <w:marRight w:val="0"/>
      <w:marTop w:val="0"/>
      <w:marBottom w:val="0"/>
      <w:divBdr>
        <w:top w:val="none" w:sz="0" w:space="0" w:color="auto"/>
        <w:left w:val="none" w:sz="0" w:space="0" w:color="auto"/>
        <w:bottom w:val="none" w:sz="0" w:space="0" w:color="auto"/>
        <w:right w:val="none" w:sz="0" w:space="0" w:color="auto"/>
      </w:divBdr>
      <w:divsChild>
        <w:div w:id="1271281945">
          <w:marLeft w:val="0"/>
          <w:marRight w:val="0"/>
          <w:marTop w:val="0"/>
          <w:marBottom w:val="0"/>
          <w:divBdr>
            <w:top w:val="none" w:sz="0" w:space="0" w:color="auto"/>
            <w:left w:val="none" w:sz="0" w:space="0" w:color="auto"/>
            <w:bottom w:val="none" w:sz="0" w:space="0" w:color="auto"/>
            <w:right w:val="none" w:sz="0" w:space="0" w:color="auto"/>
          </w:divBdr>
          <w:divsChild>
            <w:div w:id="1848131680">
              <w:marLeft w:val="0"/>
              <w:marRight w:val="0"/>
              <w:marTop w:val="0"/>
              <w:marBottom w:val="0"/>
              <w:divBdr>
                <w:top w:val="none" w:sz="0" w:space="0" w:color="auto"/>
                <w:left w:val="none" w:sz="0" w:space="0" w:color="auto"/>
                <w:bottom w:val="none" w:sz="0" w:space="0" w:color="auto"/>
                <w:right w:val="none" w:sz="0" w:space="0" w:color="auto"/>
              </w:divBdr>
              <w:divsChild>
                <w:div w:id="13018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72879">
      <w:bodyDiv w:val="1"/>
      <w:marLeft w:val="0"/>
      <w:marRight w:val="0"/>
      <w:marTop w:val="0"/>
      <w:marBottom w:val="0"/>
      <w:divBdr>
        <w:top w:val="none" w:sz="0" w:space="0" w:color="auto"/>
        <w:left w:val="none" w:sz="0" w:space="0" w:color="auto"/>
        <w:bottom w:val="none" w:sz="0" w:space="0" w:color="auto"/>
        <w:right w:val="none" w:sz="0" w:space="0" w:color="auto"/>
      </w:divBdr>
      <w:divsChild>
        <w:div w:id="1537699564">
          <w:marLeft w:val="0"/>
          <w:marRight w:val="0"/>
          <w:marTop w:val="0"/>
          <w:marBottom w:val="0"/>
          <w:divBdr>
            <w:top w:val="none" w:sz="0" w:space="0" w:color="auto"/>
            <w:left w:val="none" w:sz="0" w:space="0" w:color="auto"/>
            <w:bottom w:val="none" w:sz="0" w:space="0" w:color="auto"/>
            <w:right w:val="none" w:sz="0" w:space="0" w:color="auto"/>
          </w:divBdr>
          <w:divsChild>
            <w:div w:id="1405953022">
              <w:marLeft w:val="0"/>
              <w:marRight w:val="0"/>
              <w:marTop w:val="0"/>
              <w:marBottom w:val="0"/>
              <w:divBdr>
                <w:top w:val="none" w:sz="0" w:space="0" w:color="auto"/>
                <w:left w:val="none" w:sz="0" w:space="0" w:color="auto"/>
                <w:bottom w:val="none" w:sz="0" w:space="0" w:color="auto"/>
                <w:right w:val="none" w:sz="0" w:space="0" w:color="auto"/>
              </w:divBdr>
              <w:divsChild>
                <w:div w:id="14967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68510">
      <w:bodyDiv w:val="1"/>
      <w:marLeft w:val="0"/>
      <w:marRight w:val="0"/>
      <w:marTop w:val="0"/>
      <w:marBottom w:val="0"/>
      <w:divBdr>
        <w:top w:val="none" w:sz="0" w:space="0" w:color="auto"/>
        <w:left w:val="none" w:sz="0" w:space="0" w:color="auto"/>
        <w:bottom w:val="none" w:sz="0" w:space="0" w:color="auto"/>
        <w:right w:val="none" w:sz="0" w:space="0" w:color="auto"/>
      </w:divBdr>
      <w:divsChild>
        <w:div w:id="1254047225">
          <w:marLeft w:val="0"/>
          <w:marRight w:val="0"/>
          <w:marTop w:val="0"/>
          <w:marBottom w:val="0"/>
          <w:divBdr>
            <w:top w:val="none" w:sz="0" w:space="0" w:color="auto"/>
            <w:left w:val="none" w:sz="0" w:space="0" w:color="auto"/>
            <w:bottom w:val="none" w:sz="0" w:space="0" w:color="auto"/>
            <w:right w:val="none" w:sz="0" w:space="0" w:color="auto"/>
          </w:divBdr>
          <w:divsChild>
            <w:div w:id="114520154">
              <w:marLeft w:val="0"/>
              <w:marRight w:val="0"/>
              <w:marTop w:val="0"/>
              <w:marBottom w:val="0"/>
              <w:divBdr>
                <w:top w:val="none" w:sz="0" w:space="0" w:color="auto"/>
                <w:left w:val="none" w:sz="0" w:space="0" w:color="auto"/>
                <w:bottom w:val="none" w:sz="0" w:space="0" w:color="auto"/>
                <w:right w:val="none" w:sz="0" w:space="0" w:color="auto"/>
              </w:divBdr>
              <w:divsChild>
                <w:div w:id="9858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7300">
      <w:bodyDiv w:val="1"/>
      <w:marLeft w:val="0"/>
      <w:marRight w:val="0"/>
      <w:marTop w:val="0"/>
      <w:marBottom w:val="0"/>
      <w:divBdr>
        <w:top w:val="none" w:sz="0" w:space="0" w:color="auto"/>
        <w:left w:val="none" w:sz="0" w:space="0" w:color="auto"/>
        <w:bottom w:val="none" w:sz="0" w:space="0" w:color="auto"/>
        <w:right w:val="none" w:sz="0" w:space="0" w:color="auto"/>
      </w:divBdr>
      <w:divsChild>
        <w:div w:id="56977332">
          <w:marLeft w:val="0"/>
          <w:marRight w:val="0"/>
          <w:marTop w:val="0"/>
          <w:marBottom w:val="0"/>
          <w:divBdr>
            <w:top w:val="none" w:sz="0" w:space="0" w:color="auto"/>
            <w:left w:val="none" w:sz="0" w:space="0" w:color="auto"/>
            <w:bottom w:val="none" w:sz="0" w:space="0" w:color="auto"/>
            <w:right w:val="none" w:sz="0" w:space="0" w:color="auto"/>
          </w:divBdr>
          <w:divsChild>
            <w:div w:id="1842545601">
              <w:marLeft w:val="0"/>
              <w:marRight w:val="0"/>
              <w:marTop w:val="0"/>
              <w:marBottom w:val="0"/>
              <w:divBdr>
                <w:top w:val="none" w:sz="0" w:space="0" w:color="auto"/>
                <w:left w:val="none" w:sz="0" w:space="0" w:color="auto"/>
                <w:bottom w:val="none" w:sz="0" w:space="0" w:color="auto"/>
                <w:right w:val="none" w:sz="0" w:space="0" w:color="auto"/>
              </w:divBdr>
              <w:divsChild>
                <w:div w:id="1690066116">
                  <w:marLeft w:val="0"/>
                  <w:marRight w:val="0"/>
                  <w:marTop w:val="0"/>
                  <w:marBottom w:val="0"/>
                  <w:divBdr>
                    <w:top w:val="none" w:sz="0" w:space="0" w:color="auto"/>
                    <w:left w:val="none" w:sz="0" w:space="0" w:color="auto"/>
                    <w:bottom w:val="none" w:sz="0" w:space="0" w:color="auto"/>
                    <w:right w:val="none" w:sz="0" w:space="0" w:color="auto"/>
                  </w:divBdr>
                  <w:divsChild>
                    <w:div w:id="7487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85544">
      <w:bodyDiv w:val="1"/>
      <w:marLeft w:val="0"/>
      <w:marRight w:val="0"/>
      <w:marTop w:val="0"/>
      <w:marBottom w:val="0"/>
      <w:divBdr>
        <w:top w:val="none" w:sz="0" w:space="0" w:color="auto"/>
        <w:left w:val="none" w:sz="0" w:space="0" w:color="auto"/>
        <w:bottom w:val="none" w:sz="0" w:space="0" w:color="auto"/>
        <w:right w:val="none" w:sz="0" w:space="0" w:color="auto"/>
      </w:divBdr>
      <w:divsChild>
        <w:div w:id="673536307">
          <w:marLeft w:val="0"/>
          <w:marRight w:val="0"/>
          <w:marTop w:val="0"/>
          <w:marBottom w:val="0"/>
          <w:divBdr>
            <w:top w:val="none" w:sz="0" w:space="0" w:color="auto"/>
            <w:left w:val="none" w:sz="0" w:space="0" w:color="auto"/>
            <w:bottom w:val="none" w:sz="0" w:space="0" w:color="auto"/>
            <w:right w:val="none" w:sz="0" w:space="0" w:color="auto"/>
          </w:divBdr>
          <w:divsChild>
            <w:div w:id="1639652725">
              <w:marLeft w:val="0"/>
              <w:marRight w:val="0"/>
              <w:marTop w:val="0"/>
              <w:marBottom w:val="0"/>
              <w:divBdr>
                <w:top w:val="none" w:sz="0" w:space="0" w:color="auto"/>
                <w:left w:val="none" w:sz="0" w:space="0" w:color="auto"/>
                <w:bottom w:val="none" w:sz="0" w:space="0" w:color="auto"/>
                <w:right w:val="none" w:sz="0" w:space="0" w:color="auto"/>
              </w:divBdr>
              <w:divsChild>
                <w:div w:id="140193544">
                  <w:marLeft w:val="0"/>
                  <w:marRight w:val="0"/>
                  <w:marTop w:val="0"/>
                  <w:marBottom w:val="0"/>
                  <w:divBdr>
                    <w:top w:val="none" w:sz="0" w:space="0" w:color="auto"/>
                    <w:left w:val="none" w:sz="0" w:space="0" w:color="auto"/>
                    <w:bottom w:val="none" w:sz="0" w:space="0" w:color="auto"/>
                    <w:right w:val="none" w:sz="0" w:space="0" w:color="auto"/>
                  </w:divBdr>
                  <w:divsChild>
                    <w:div w:id="12767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89754">
      <w:bodyDiv w:val="1"/>
      <w:marLeft w:val="0"/>
      <w:marRight w:val="0"/>
      <w:marTop w:val="0"/>
      <w:marBottom w:val="0"/>
      <w:divBdr>
        <w:top w:val="none" w:sz="0" w:space="0" w:color="auto"/>
        <w:left w:val="none" w:sz="0" w:space="0" w:color="auto"/>
        <w:bottom w:val="none" w:sz="0" w:space="0" w:color="auto"/>
        <w:right w:val="none" w:sz="0" w:space="0" w:color="auto"/>
      </w:divBdr>
      <w:divsChild>
        <w:div w:id="610623021">
          <w:marLeft w:val="0"/>
          <w:marRight w:val="0"/>
          <w:marTop w:val="0"/>
          <w:marBottom w:val="0"/>
          <w:divBdr>
            <w:top w:val="none" w:sz="0" w:space="0" w:color="auto"/>
            <w:left w:val="none" w:sz="0" w:space="0" w:color="auto"/>
            <w:bottom w:val="none" w:sz="0" w:space="0" w:color="auto"/>
            <w:right w:val="none" w:sz="0" w:space="0" w:color="auto"/>
          </w:divBdr>
          <w:divsChild>
            <w:div w:id="641348142">
              <w:marLeft w:val="0"/>
              <w:marRight w:val="0"/>
              <w:marTop w:val="0"/>
              <w:marBottom w:val="0"/>
              <w:divBdr>
                <w:top w:val="none" w:sz="0" w:space="0" w:color="auto"/>
                <w:left w:val="none" w:sz="0" w:space="0" w:color="auto"/>
                <w:bottom w:val="none" w:sz="0" w:space="0" w:color="auto"/>
                <w:right w:val="none" w:sz="0" w:space="0" w:color="auto"/>
              </w:divBdr>
              <w:divsChild>
                <w:div w:id="1726290360">
                  <w:marLeft w:val="0"/>
                  <w:marRight w:val="0"/>
                  <w:marTop w:val="0"/>
                  <w:marBottom w:val="0"/>
                  <w:divBdr>
                    <w:top w:val="none" w:sz="0" w:space="0" w:color="auto"/>
                    <w:left w:val="none" w:sz="0" w:space="0" w:color="auto"/>
                    <w:bottom w:val="none" w:sz="0" w:space="0" w:color="auto"/>
                    <w:right w:val="none" w:sz="0" w:space="0" w:color="auto"/>
                  </w:divBdr>
                  <w:divsChild>
                    <w:div w:id="15589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027864">
      <w:bodyDiv w:val="1"/>
      <w:marLeft w:val="0"/>
      <w:marRight w:val="0"/>
      <w:marTop w:val="0"/>
      <w:marBottom w:val="0"/>
      <w:divBdr>
        <w:top w:val="none" w:sz="0" w:space="0" w:color="auto"/>
        <w:left w:val="none" w:sz="0" w:space="0" w:color="auto"/>
        <w:bottom w:val="none" w:sz="0" w:space="0" w:color="auto"/>
        <w:right w:val="none" w:sz="0" w:space="0" w:color="auto"/>
      </w:divBdr>
      <w:divsChild>
        <w:div w:id="831533187">
          <w:marLeft w:val="0"/>
          <w:marRight w:val="0"/>
          <w:marTop w:val="0"/>
          <w:marBottom w:val="0"/>
          <w:divBdr>
            <w:top w:val="none" w:sz="0" w:space="0" w:color="auto"/>
            <w:left w:val="none" w:sz="0" w:space="0" w:color="auto"/>
            <w:bottom w:val="none" w:sz="0" w:space="0" w:color="auto"/>
            <w:right w:val="none" w:sz="0" w:space="0" w:color="auto"/>
          </w:divBdr>
          <w:divsChild>
            <w:div w:id="1222204971">
              <w:marLeft w:val="0"/>
              <w:marRight w:val="0"/>
              <w:marTop w:val="0"/>
              <w:marBottom w:val="0"/>
              <w:divBdr>
                <w:top w:val="none" w:sz="0" w:space="0" w:color="auto"/>
                <w:left w:val="none" w:sz="0" w:space="0" w:color="auto"/>
                <w:bottom w:val="none" w:sz="0" w:space="0" w:color="auto"/>
                <w:right w:val="none" w:sz="0" w:space="0" w:color="auto"/>
              </w:divBdr>
              <w:divsChild>
                <w:div w:id="904953683">
                  <w:marLeft w:val="0"/>
                  <w:marRight w:val="0"/>
                  <w:marTop w:val="0"/>
                  <w:marBottom w:val="0"/>
                  <w:divBdr>
                    <w:top w:val="none" w:sz="0" w:space="0" w:color="auto"/>
                    <w:left w:val="none" w:sz="0" w:space="0" w:color="auto"/>
                    <w:bottom w:val="none" w:sz="0" w:space="0" w:color="auto"/>
                    <w:right w:val="none" w:sz="0" w:space="0" w:color="auto"/>
                  </w:divBdr>
                  <w:divsChild>
                    <w:div w:id="6225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386445">
      <w:bodyDiv w:val="1"/>
      <w:marLeft w:val="0"/>
      <w:marRight w:val="0"/>
      <w:marTop w:val="0"/>
      <w:marBottom w:val="0"/>
      <w:divBdr>
        <w:top w:val="none" w:sz="0" w:space="0" w:color="auto"/>
        <w:left w:val="none" w:sz="0" w:space="0" w:color="auto"/>
        <w:bottom w:val="none" w:sz="0" w:space="0" w:color="auto"/>
        <w:right w:val="none" w:sz="0" w:space="0" w:color="auto"/>
      </w:divBdr>
      <w:divsChild>
        <w:div w:id="264382624">
          <w:marLeft w:val="0"/>
          <w:marRight w:val="0"/>
          <w:marTop w:val="0"/>
          <w:marBottom w:val="0"/>
          <w:divBdr>
            <w:top w:val="none" w:sz="0" w:space="0" w:color="auto"/>
            <w:left w:val="none" w:sz="0" w:space="0" w:color="auto"/>
            <w:bottom w:val="none" w:sz="0" w:space="0" w:color="auto"/>
            <w:right w:val="none" w:sz="0" w:space="0" w:color="auto"/>
          </w:divBdr>
          <w:divsChild>
            <w:div w:id="190726005">
              <w:marLeft w:val="0"/>
              <w:marRight w:val="0"/>
              <w:marTop w:val="0"/>
              <w:marBottom w:val="0"/>
              <w:divBdr>
                <w:top w:val="none" w:sz="0" w:space="0" w:color="auto"/>
                <w:left w:val="none" w:sz="0" w:space="0" w:color="auto"/>
                <w:bottom w:val="none" w:sz="0" w:space="0" w:color="auto"/>
                <w:right w:val="none" w:sz="0" w:space="0" w:color="auto"/>
              </w:divBdr>
              <w:divsChild>
                <w:div w:id="149449267">
                  <w:marLeft w:val="0"/>
                  <w:marRight w:val="0"/>
                  <w:marTop w:val="0"/>
                  <w:marBottom w:val="0"/>
                  <w:divBdr>
                    <w:top w:val="none" w:sz="0" w:space="0" w:color="auto"/>
                    <w:left w:val="none" w:sz="0" w:space="0" w:color="auto"/>
                    <w:bottom w:val="none" w:sz="0" w:space="0" w:color="auto"/>
                    <w:right w:val="none" w:sz="0" w:space="0" w:color="auto"/>
                  </w:divBdr>
                  <w:divsChild>
                    <w:div w:id="1828783740">
                      <w:marLeft w:val="0"/>
                      <w:marRight w:val="0"/>
                      <w:marTop w:val="0"/>
                      <w:marBottom w:val="0"/>
                      <w:divBdr>
                        <w:top w:val="none" w:sz="0" w:space="0" w:color="auto"/>
                        <w:left w:val="none" w:sz="0" w:space="0" w:color="auto"/>
                        <w:bottom w:val="none" w:sz="0" w:space="0" w:color="auto"/>
                        <w:right w:val="none" w:sz="0" w:space="0" w:color="auto"/>
                      </w:divBdr>
                      <w:divsChild>
                        <w:div w:id="1386100153">
                          <w:marLeft w:val="0"/>
                          <w:marRight w:val="0"/>
                          <w:marTop w:val="0"/>
                          <w:marBottom w:val="0"/>
                          <w:divBdr>
                            <w:top w:val="none" w:sz="0" w:space="0" w:color="auto"/>
                            <w:left w:val="none" w:sz="0" w:space="0" w:color="auto"/>
                            <w:bottom w:val="none" w:sz="0" w:space="0" w:color="auto"/>
                            <w:right w:val="none" w:sz="0" w:space="0" w:color="auto"/>
                          </w:divBdr>
                        </w:div>
                        <w:div w:id="95253451">
                          <w:marLeft w:val="0"/>
                          <w:marRight w:val="0"/>
                          <w:marTop w:val="0"/>
                          <w:marBottom w:val="0"/>
                          <w:divBdr>
                            <w:top w:val="none" w:sz="0" w:space="0" w:color="auto"/>
                            <w:left w:val="none" w:sz="0" w:space="0" w:color="auto"/>
                            <w:bottom w:val="none" w:sz="0" w:space="0" w:color="auto"/>
                            <w:right w:val="none" w:sz="0" w:space="0" w:color="auto"/>
                          </w:divBdr>
                        </w:div>
                        <w:div w:id="1722316872">
                          <w:marLeft w:val="0"/>
                          <w:marRight w:val="0"/>
                          <w:marTop w:val="0"/>
                          <w:marBottom w:val="0"/>
                          <w:divBdr>
                            <w:top w:val="none" w:sz="0" w:space="0" w:color="auto"/>
                            <w:left w:val="none" w:sz="0" w:space="0" w:color="auto"/>
                            <w:bottom w:val="none" w:sz="0" w:space="0" w:color="auto"/>
                            <w:right w:val="none" w:sz="0" w:space="0" w:color="auto"/>
                          </w:divBdr>
                        </w:div>
                        <w:div w:id="493880000">
                          <w:marLeft w:val="0"/>
                          <w:marRight w:val="0"/>
                          <w:marTop w:val="0"/>
                          <w:marBottom w:val="0"/>
                          <w:divBdr>
                            <w:top w:val="none" w:sz="0" w:space="0" w:color="auto"/>
                            <w:left w:val="none" w:sz="0" w:space="0" w:color="auto"/>
                            <w:bottom w:val="none" w:sz="0" w:space="0" w:color="auto"/>
                            <w:right w:val="none" w:sz="0" w:space="0" w:color="auto"/>
                          </w:divBdr>
                        </w:div>
                        <w:div w:id="167018379">
                          <w:marLeft w:val="0"/>
                          <w:marRight w:val="0"/>
                          <w:marTop w:val="0"/>
                          <w:marBottom w:val="0"/>
                          <w:divBdr>
                            <w:top w:val="none" w:sz="0" w:space="0" w:color="auto"/>
                            <w:left w:val="none" w:sz="0" w:space="0" w:color="auto"/>
                            <w:bottom w:val="none" w:sz="0" w:space="0" w:color="auto"/>
                            <w:right w:val="none" w:sz="0" w:space="0" w:color="auto"/>
                          </w:divBdr>
                        </w:div>
                        <w:div w:id="817918406">
                          <w:marLeft w:val="0"/>
                          <w:marRight w:val="0"/>
                          <w:marTop w:val="0"/>
                          <w:marBottom w:val="0"/>
                          <w:divBdr>
                            <w:top w:val="none" w:sz="0" w:space="0" w:color="auto"/>
                            <w:left w:val="none" w:sz="0" w:space="0" w:color="auto"/>
                            <w:bottom w:val="none" w:sz="0" w:space="0" w:color="auto"/>
                            <w:right w:val="none" w:sz="0" w:space="0" w:color="auto"/>
                          </w:divBdr>
                        </w:div>
                        <w:div w:id="1649893092">
                          <w:marLeft w:val="0"/>
                          <w:marRight w:val="0"/>
                          <w:marTop w:val="0"/>
                          <w:marBottom w:val="0"/>
                          <w:divBdr>
                            <w:top w:val="none" w:sz="0" w:space="0" w:color="auto"/>
                            <w:left w:val="none" w:sz="0" w:space="0" w:color="auto"/>
                            <w:bottom w:val="none" w:sz="0" w:space="0" w:color="auto"/>
                            <w:right w:val="none" w:sz="0" w:space="0" w:color="auto"/>
                          </w:divBdr>
                        </w:div>
                      </w:divsChild>
                    </w:div>
                    <w:div w:id="818154910">
                      <w:marLeft w:val="0"/>
                      <w:marRight w:val="0"/>
                      <w:marTop w:val="0"/>
                      <w:marBottom w:val="0"/>
                      <w:divBdr>
                        <w:top w:val="none" w:sz="0" w:space="0" w:color="auto"/>
                        <w:left w:val="none" w:sz="0" w:space="0" w:color="auto"/>
                        <w:bottom w:val="none" w:sz="0" w:space="0" w:color="auto"/>
                        <w:right w:val="none" w:sz="0" w:space="0" w:color="auto"/>
                      </w:divBdr>
                      <w:divsChild>
                        <w:div w:id="1365323340">
                          <w:marLeft w:val="0"/>
                          <w:marRight w:val="0"/>
                          <w:marTop w:val="0"/>
                          <w:marBottom w:val="0"/>
                          <w:divBdr>
                            <w:top w:val="none" w:sz="0" w:space="0" w:color="auto"/>
                            <w:left w:val="none" w:sz="0" w:space="0" w:color="auto"/>
                            <w:bottom w:val="none" w:sz="0" w:space="0" w:color="auto"/>
                            <w:right w:val="none" w:sz="0" w:space="0" w:color="auto"/>
                          </w:divBdr>
                        </w:div>
                      </w:divsChild>
                    </w:div>
                    <w:div w:id="998777561">
                      <w:marLeft w:val="0"/>
                      <w:marRight w:val="0"/>
                      <w:marTop w:val="0"/>
                      <w:marBottom w:val="0"/>
                      <w:divBdr>
                        <w:top w:val="none" w:sz="0" w:space="0" w:color="auto"/>
                        <w:left w:val="none" w:sz="0" w:space="0" w:color="auto"/>
                        <w:bottom w:val="none" w:sz="0" w:space="0" w:color="auto"/>
                        <w:right w:val="none" w:sz="0" w:space="0" w:color="auto"/>
                      </w:divBdr>
                      <w:divsChild>
                        <w:div w:id="1746491770">
                          <w:marLeft w:val="0"/>
                          <w:marRight w:val="0"/>
                          <w:marTop w:val="0"/>
                          <w:marBottom w:val="0"/>
                          <w:divBdr>
                            <w:top w:val="none" w:sz="0" w:space="0" w:color="auto"/>
                            <w:left w:val="none" w:sz="0" w:space="0" w:color="auto"/>
                            <w:bottom w:val="none" w:sz="0" w:space="0" w:color="auto"/>
                            <w:right w:val="none" w:sz="0" w:space="0" w:color="auto"/>
                          </w:divBdr>
                        </w:div>
                      </w:divsChild>
                    </w:div>
                    <w:div w:id="319114538">
                      <w:marLeft w:val="0"/>
                      <w:marRight w:val="0"/>
                      <w:marTop w:val="0"/>
                      <w:marBottom w:val="0"/>
                      <w:divBdr>
                        <w:top w:val="none" w:sz="0" w:space="0" w:color="auto"/>
                        <w:left w:val="none" w:sz="0" w:space="0" w:color="auto"/>
                        <w:bottom w:val="none" w:sz="0" w:space="0" w:color="auto"/>
                        <w:right w:val="none" w:sz="0" w:space="0" w:color="auto"/>
                      </w:divBdr>
                      <w:divsChild>
                        <w:div w:id="1910067890">
                          <w:marLeft w:val="0"/>
                          <w:marRight w:val="0"/>
                          <w:marTop w:val="0"/>
                          <w:marBottom w:val="0"/>
                          <w:divBdr>
                            <w:top w:val="none" w:sz="0" w:space="0" w:color="auto"/>
                            <w:left w:val="none" w:sz="0" w:space="0" w:color="auto"/>
                            <w:bottom w:val="none" w:sz="0" w:space="0" w:color="auto"/>
                            <w:right w:val="none" w:sz="0" w:space="0" w:color="auto"/>
                          </w:divBdr>
                        </w:div>
                      </w:divsChild>
                    </w:div>
                    <w:div w:id="1815564261">
                      <w:marLeft w:val="0"/>
                      <w:marRight w:val="0"/>
                      <w:marTop w:val="0"/>
                      <w:marBottom w:val="0"/>
                      <w:divBdr>
                        <w:top w:val="none" w:sz="0" w:space="0" w:color="auto"/>
                        <w:left w:val="none" w:sz="0" w:space="0" w:color="auto"/>
                        <w:bottom w:val="none" w:sz="0" w:space="0" w:color="auto"/>
                        <w:right w:val="none" w:sz="0" w:space="0" w:color="auto"/>
                      </w:divBdr>
                      <w:divsChild>
                        <w:div w:id="1677608631">
                          <w:marLeft w:val="0"/>
                          <w:marRight w:val="0"/>
                          <w:marTop w:val="0"/>
                          <w:marBottom w:val="0"/>
                          <w:divBdr>
                            <w:top w:val="none" w:sz="0" w:space="0" w:color="auto"/>
                            <w:left w:val="none" w:sz="0" w:space="0" w:color="auto"/>
                            <w:bottom w:val="none" w:sz="0" w:space="0" w:color="auto"/>
                            <w:right w:val="none" w:sz="0" w:space="0" w:color="auto"/>
                          </w:divBdr>
                        </w:div>
                      </w:divsChild>
                    </w:div>
                    <w:div w:id="356345831">
                      <w:marLeft w:val="0"/>
                      <w:marRight w:val="0"/>
                      <w:marTop w:val="0"/>
                      <w:marBottom w:val="0"/>
                      <w:divBdr>
                        <w:top w:val="none" w:sz="0" w:space="0" w:color="auto"/>
                        <w:left w:val="none" w:sz="0" w:space="0" w:color="auto"/>
                        <w:bottom w:val="none" w:sz="0" w:space="0" w:color="auto"/>
                        <w:right w:val="none" w:sz="0" w:space="0" w:color="auto"/>
                      </w:divBdr>
                      <w:divsChild>
                        <w:div w:id="822350192">
                          <w:marLeft w:val="0"/>
                          <w:marRight w:val="0"/>
                          <w:marTop w:val="0"/>
                          <w:marBottom w:val="0"/>
                          <w:divBdr>
                            <w:top w:val="none" w:sz="0" w:space="0" w:color="auto"/>
                            <w:left w:val="none" w:sz="0" w:space="0" w:color="auto"/>
                            <w:bottom w:val="none" w:sz="0" w:space="0" w:color="auto"/>
                            <w:right w:val="none" w:sz="0" w:space="0" w:color="auto"/>
                          </w:divBdr>
                        </w:div>
                      </w:divsChild>
                    </w:div>
                    <w:div w:id="508066100">
                      <w:marLeft w:val="0"/>
                      <w:marRight w:val="0"/>
                      <w:marTop w:val="0"/>
                      <w:marBottom w:val="0"/>
                      <w:divBdr>
                        <w:top w:val="none" w:sz="0" w:space="0" w:color="auto"/>
                        <w:left w:val="none" w:sz="0" w:space="0" w:color="auto"/>
                        <w:bottom w:val="none" w:sz="0" w:space="0" w:color="auto"/>
                        <w:right w:val="none" w:sz="0" w:space="0" w:color="auto"/>
                      </w:divBdr>
                      <w:divsChild>
                        <w:div w:id="6712758">
                          <w:marLeft w:val="0"/>
                          <w:marRight w:val="0"/>
                          <w:marTop w:val="0"/>
                          <w:marBottom w:val="0"/>
                          <w:divBdr>
                            <w:top w:val="none" w:sz="0" w:space="0" w:color="auto"/>
                            <w:left w:val="none" w:sz="0" w:space="0" w:color="auto"/>
                            <w:bottom w:val="none" w:sz="0" w:space="0" w:color="auto"/>
                            <w:right w:val="none" w:sz="0" w:space="0" w:color="auto"/>
                          </w:divBdr>
                        </w:div>
                        <w:div w:id="238290204">
                          <w:marLeft w:val="0"/>
                          <w:marRight w:val="0"/>
                          <w:marTop w:val="0"/>
                          <w:marBottom w:val="0"/>
                          <w:divBdr>
                            <w:top w:val="none" w:sz="0" w:space="0" w:color="auto"/>
                            <w:left w:val="none" w:sz="0" w:space="0" w:color="auto"/>
                            <w:bottom w:val="none" w:sz="0" w:space="0" w:color="auto"/>
                            <w:right w:val="none" w:sz="0" w:space="0" w:color="auto"/>
                          </w:divBdr>
                        </w:div>
                      </w:divsChild>
                    </w:div>
                    <w:div w:id="63528641">
                      <w:marLeft w:val="0"/>
                      <w:marRight w:val="0"/>
                      <w:marTop w:val="0"/>
                      <w:marBottom w:val="0"/>
                      <w:divBdr>
                        <w:top w:val="none" w:sz="0" w:space="0" w:color="auto"/>
                        <w:left w:val="none" w:sz="0" w:space="0" w:color="auto"/>
                        <w:bottom w:val="none" w:sz="0" w:space="0" w:color="auto"/>
                        <w:right w:val="none" w:sz="0" w:space="0" w:color="auto"/>
                      </w:divBdr>
                      <w:divsChild>
                        <w:div w:id="2026639102">
                          <w:marLeft w:val="0"/>
                          <w:marRight w:val="0"/>
                          <w:marTop w:val="0"/>
                          <w:marBottom w:val="0"/>
                          <w:divBdr>
                            <w:top w:val="none" w:sz="0" w:space="0" w:color="auto"/>
                            <w:left w:val="none" w:sz="0" w:space="0" w:color="auto"/>
                            <w:bottom w:val="none" w:sz="0" w:space="0" w:color="auto"/>
                            <w:right w:val="none" w:sz="0" w:space="0" w:color="auto"/>
                          </w:divBdr>
                        </w:div>
                        <w:div w:id="699473629">
                          <w:marLeft w:val="0"/>
                          <w:marRight w:val="0"/>
                          <w:marTop w:val="0"/>
                          <w:marBottom w:val="0"/>
                          <w:divBdr>
                            <w:top w:val="none" w:sz="0" w:space="0" w:color="auto"/>
                            <w:left w:val="none" w:sz="0" w:space="0" w:color="auto"/>
                            <w:bottom w:val="none" w:sz="0" w:space="0" w:color="auto"/>
                            <w:right w:val="none" w:sz="0" w:space="0" w:color="auto"/>
                          </w:divBdr>
                        </w:div>
                      </w:divsChild>
                    </w:div>
                    <w:div w:id="682635066">
                      <w:marLeft w:val="0"/>
                      <w:marRight w:val="0"/>
                      <w:marTop w:val="0"/>
                      <w:marBottom w:val="0"/>
                      <w:divBdr>
                        <w:top w:val="none" w:sz="0" w:space="0" w:color="auto"/>
                        <w:left w:val="none" w:sz="0" w:space="0" w:color="auto"/>
                        <w:bottom w:val="none" w:sz="0" w:space="0" w:color="auto"/>
                        <w:right w:val="none" w:sz="0" w:space="0" w:color="auto"/>
                      </w:divBdr>
                      <w:divsChild>
                        <w:div w:id="1203132310">
                          <w:marLeft w:val="0"/>
                          <w:marRight w:val="0"/>
                          <w:marTop w:val="0"/>
                          <w:marBottom w:val="0"/>
                          <w:divBdr>
                            <w:top w:val="none" w:sz="0" w:space="0" w:color="auto"/>
                            <w:left w:val="none" w:sz="0" w:space="0" w:color="auto"/>
                            <w:bottom w:val="none" w:sz="0" w:space="0" w:color="auto"/>
                            <w:right w:val="none" w:sz="0" w:space="0" w:color="auto"/>
                          </w:divBdr>
                        </w:div>
                      </w:divsChild>
                    </w:div>
                    <w:div w:id="1658998761">
                      <w:marLeft w:val="0"/>
                      <w:marRight w:val="0"/>
                      <w:marTop w:val="0"/>
                      <w:marBottom w:val="0"/>
                      <w:divBdr>
                        <w:top w:val="none" w:sz="0" w:space="0" w:color="auto"/>
                        <w:left w:val="none" w:sz="0" w:space="0" w:color="auto"/>
                        <w:bottom w:val="none" w:sz="0" w:space="0" w:color="auto"/>
                        <w:right w:val="none" w:sz="0" w:space="0" w:color="auto"/>
                      </w:divBdr>
                      <w:divsChild>
                        <w:div w:id="1820461921">
                          <w:marLeft w:val="0"/>
                          <w:marRight w:val="0"/>
                          <w:marTop w:val="0"/>
                          <w:marBottom w:val="0"/>
                          <w:divBdr>
                            <w:top w:val="none" w:sz="0" w:space="0" w:color="auto"/>
                            <w:left w:val="none" w:sz="0" w:space="0" w:color="auto"/>
                            <w:bottom w:val="none" w:sz="0" w:space="0" w:color="auto"/>
                            <w:right w:val="none" w:sz="0" w:space="0" w:color="auto"/>
                          </w:divBdr>
                        </w:div>
                        <w:div w:id="307519018">
                          <w:marLeft w:val="0"/>
                          <w:marRight w:val="0"/>
                          <w:marTop w:val="0"/>
                          <w:marBottom w:val="0"/>
                          <w:divBdr>
                            <w:top w:val="none" w:sz="0" w:space="0" w:color="auto"/>
                            <w:left w:val="none" w:sz="0" w:space="0" w:color="auto"/>
                            <w:bottom w:val="none" w:sz="0" w:space="0" w:color="auto"/>
                            <w:right w:val="none" w:sz="0" w:space="0" w:color="auto"/>
                          </w:divBdr>
                        </w:div>
                        <w:div w:id="417557478">
                          <w:marLeft w:val="0"/>
                          <w:marRight w:val="0"/>
                          <w:marTop w:val="0"/>
                          <w:marBottom w:val="0"/>
                          <w:divBdr>
                            <w:top w:val="none" w:sz="0" w:space="0" w:color="auto"/>
                            <w:left w:val="none" w:sz="0" w:space="0" w:color="auto"/>
                            <w:bottom w:val="none" w:sz="0" w:space="0" w:color="auto"/>
                            <w:right w:val="none" w:sz="0" w:space="0" w:color="auto"/>
                          </w:divBdr>
                        </w:div>
                        <w:div w:id="235284761">
                          <w:marLeft w:val="0"/>
                          <w:marRight w:val="0"/>
                          <w:marTop w:val="0"/>
                          <w:marBottom w:val="0"/>
                          <w:divBdr>
                            <w:top w:val="none" w:sz="0" w:space="0" w:color="auto"/>
                            <w:left w:val="none" w:sz="0" w:space="0" w:color="auto"/>
                            <w:bottom w:val="none" w:sz="0" w:space="0" w:color="auto"/>
                            <w:right w:val="none" w:sz="0" w:space="0" w:color="auto"/>
                          </w:divBdr>
                        </w:div>
                        <w:div w:id="861892459">
                          <w:marLeft w:val="0"/>
                          <w:marRight w:val="0"/>
                          <w:marTop w:val="0"/>
                          <w:marBottom w:val="0"/>
                          <w:divBdr>
                            <w:top w:val="none" w:sz="0" w:space="0" w:color="auto"/>
                            <w:left w:val="none" w:sz="0" w:space="0" w:color="auto"/>
                            <w:bottom w:val="none" w:sz="0" w:space="0" w:color="auto"/>
                            <w:right w:val="none" w:sz="0" w:space="0" w:color="auto"/>
                          </w:divBdr>
                        </w:div>
                        <w:div w:id="138159082">
                          <w:marLeft w:val="0"/>
                          <w:marRight w:val="0"/>
                          <w:marTop w:val="0"/>
                          <w:marBottom w:val="0"/>
                          <w:divBdr>
                            <w:top w:val="none" w:sz="0" w:space="0" w:color="auto"/>
                            <w:left w:val="none" w:sz="0" w:space="0" w:color="auto"/>
                            <w:bottom w:val="none" w:sz="0" w:space="0" w:color="auto"/>
                            <w:right w:val="none" w:sz="0" w:space="0" w:color="auto"/>
                          </w:divBdr>
                        </w:div>
                        <w:div w:id="1532495885">
                          <w:marLeft w:val="0"/>
                          <w:marRight w:val="0"/>
                          <w:marTop w:val="0"/>
                          <w:marBottom w:val="0"/>
                          <w:divBdr>
                            <w:top w:val="none" w:sz="0" w:space="0" w:color="auto"/>
                            <w:left w:val="none" w:sz="0" w:space="0" w:color="auto"/>
                            <w:bottom w:val="none" w:sz="0" w:space="0" w:color="auto"/>
                            <w:right w:val="none" w:sz="0" w:space="0" w:color="auto"/>
                          </w:divBdr>
                        </w:div>
                      </w:divsChild>
                    </w:div>
                    <w:div w:id="16278099">
                      <w:marLeft w:val="0"/>
                      <w:marRight w:val="0"/>
                      <w:marTop w:val="0"/>
                      <w:marBottom w:val="0"/>
                      <w:divBdr>
                        <w:top w:val="none" w:sz="0" w:space="0" w:color="auto"/>
                        <w:left w:val="none" w:sz="0" w:space="0" w:color="auto"/>
                        <w:bottom w:val="none" w:sz="0" w:space="0" w:color="auto"/>
                        <w:right w:val="none" w:sz="0" w:space="0" w:color="auto"/>
                      </w:divBdr>
                      <w:divsChild>
                        <w:div w:id="737289842">
                          <w:marLeft w:val="0"/>
                          <w:marRight w:val="0"/>
                          <w:marTop w:val="0"/>
                          <w:marBottom w:val="0"/>
                          <w:divBdr>
                            <w:top w:val="none" w:sz="0" w:space="0" w:color="auto"/>
                            <w:left w:val="none" w:sz="0" w:space="0" w:color="auto"/>
                            <w:bottom w:val="none" w:sz="0" w:space="0" w:color="auto"/>
                            <w:right w:val="none" w:sz="0" w:space="0" w:color="auto"/>
                          </w:divBdr>
                        </w:div>
                      </w:divsChild>
                    </w:div>
                    <w:div w:id="1954551910">
                      <w:marLeft w:val="0"/>
                      <w:marRight w:val="0"/>
                      <w:marTop w:val="0"/>
                      <w:marBottom w:val="0"/>
                      <w:divBdr>
                        <w:top w:val="none" w:sz="0" w:space="0" w:color="auto"/>
                        <w:left w:val="none" w:sz="0" w:space="0" w:color="auto"/>
                        <w:bottom w:val="none" w:sz="0" w:space="0" w:color="auto"/>
                        <w:right w:val="none" w:sz="0" w:space="0" w:color="auto"/>
                      </w:divBdr>
                      <w:divsChild>
                        <w:div w:id="8249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3045">
                  <w:marLeft w:val="0"/>
                  <w:marRight w:val="0"/>
                  <w:marTop w:val="0"/>
                  <w:marBottom w:val="0"/>
                  <w:divBdr>
                    <w:top w:val="none" w:sz="0" w:space="0" w:color="auto"/>
                    <w:left w:val="none" w:sz="0" w:space="0" w:color="auto"/>
                    <w:bottom w:val="none" w:sz="0" w:space="0" w:color="auto"/>
                    <w:right w:val="none" w:sz="0" w:space="0" w:color="auto"/>
                  </w:divBdr>
                  <w:divsChild>
                    <w:div w:id="13003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06020">
      <w:bodyDiv w:val="1"/>
      <w:marLeft w:val="0"/>
      <w:marRight w:val="0"/>
      <w:marTop w:val="0"/>
      <w:marBottom w:val="0"/>
      <w:divBdr>
        <w:top w:val="none" w:sz="0" w:space="0" w:color="auto"/>
        <w:left w:val="none" w:sz="0" w:space="0" w:color="auto"/>
        <w:bottom w:val="none" w:sz="0" w:space="0" w:color="auto"/>
        <w:right w:val="none" w:sz="0" w:space="0" w:color="auto"/>
      </w:divBdr>
      <w:divsChild>
        <w:div w:id="973951860">
          <w:marLeft w:val="0"/>
          <w:marRight w:val="0"/>
          <w:marTop w:val="0"/>
          <w:marBottom w:val="0"/>
          <w:divBdr>
            <w:top w:val="none" w:sz="0" w:space="0" w:color="auto"/>
            <w:left w:val="none" w:sz="0" w:space="0" w:color="auto"/>
            <w:bottom w:val="none" w:sz="0" w:space="0" w:color="auto"/>
            <w:right w:val="none" w:sz="0" w:space="0" w:color="auto"/>
          </w:divBdr>
          <w:divsChild>
            <w:div w:id="519978377">
              <w:marLeft w:val="0"/>
              <w:marRight w:val="0"/>
              <w:marTop w:val="0"/>
              <w:marBottom w:val="0"/>
              <w:divBdr>
                <w:top w:val="none" w:sz="0" w:space="0" w:color="auto"/>
                <w:left w:val="none" w:sz="0" w:space="0" w:color="auto"/>
                <w:bottom w:val="none" w:sz="0" w:space="0" w:color="auto"/>
                <w:right w:val="none" w:sz="0" w:space="0" w:color="auto"/>
              </w:divBdr>
              <w:divsChild>
                <w:div w:id="11921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37556">
      <w:bodyDiv w:val="1"/>
      <w:marLeft w:val="0"/>
      <w:marRight w:val="0"/>
      <w:marTop w:val="0"/>
      <w:marBottom w:val="0"/>
      <w:divBdr>
        <w:top w:val="none" w:sz="0" w:space="0" w:color="auto"/>
        <w:left w:val="none" w:sz="0" w:space="0" w:color="auto"/>
        <w:bottom w:val="none" w:sz="0" w:space="0" w:color="auto"/>
        <w:right w:val="none" w:sz="0" w:space="0" w:color="auto"/>
      </w:divBdr>
      <w:divsChild>
        <w:div w:id="1358121033">
          <w:marLeft w:val="0"/>
          <w:marRight w:val="0"/>
          <w:marTop w:val="0"/>
          <w:marBottom w:val="0"/>
          <w:divBdr>
            <w:top w:val="none" w:sz="0" w:space="0" w:color="auto"/>
            <w:left w:val="none" w:sz="0" w:space="0" w:color="auto"/>
            <w:bottom w:val="none" w:sz="0" w:space="0" w:color="auto"/>
            <w:right w:val="none" w:sz="0" w:space="0" w:color="auto"/>
          </w:divBdr>
          <w:divsChild>
            <w:div w:id="2101674747">
              <w:marLeft w:val="0"/>
              <w:marRight w:val="0"/>
              <w:marTop w:val="0"/>
              <w:marBottom w:val="0"/>
              <w:divBdr>
                <w:top w:val="none" w:sz="0" w:space="0" w:color="auto"/>
                <w:left w:val="none" w:sz="0" w:space="0" w:color="auto"/>
                <w:bottom w:val="none" w:sz="0" w:space="0" w:color="auto"/>
                <w:right w:val="none" w:sz="0" w:space="0" w:color="auto"/>
              </w:divBdr>
              <w:divsChild>
                <w:div w:id="12559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0168">
      <w:bodyDiv w:val="1"/>
      <w:marLeft w:val="0"/>
      <w:marRight w:val="0"/>
      <w:marTop w:val="0"/>
      <w:marBottom w:val="0"/>
      <w:divBdr>
        <w:top w:val="none" w:sz="0" w:space="0" w:color="auto"/>
        <w:left w:val="none" w:sz="0" w:space="0" w:color="auto"/>
        <w:bottom w:val="none" w:sz="0" w:space="0" w:color="auto"/>
        <w:right w:val="none" w:sz="0" w:space="0" w:color="auto"/>
      </w:divBdr>
      <w:divsChild>
        <w:div w:id="1236474066">
          <w:marLeft w:val="0"/>
          <w:marRight w:val="0"/>
          <w:marTop w:val="0"/>
          <w:marBottom w:val="0"/>
          <w:divBdr>
            <w:top w:val="none" w:sz="0" w:space="0" w:color="auto"/>
            <w:left w:val="none" w:sz="0" w:space="0" w:color="auto"/>
            <w:bottom w:val="none" w:sz="0" w:space="0" w:color="auto"/>
            <w:right w:val="none" w:sz="0" w:space="0" w:color="auto"/>
          </w:divBdr>
          <w:divsChild>
            <w:div w:id="912086664">
              <w:marLeft w:val="0"/>
              <w:marRight w:val="0"/>
              <w:marTop w:val="0"/>
              <w:marBottom w:val="0"/>
              <w:divBdr>
                <w:top w:val="none" w:sz="0" w:space="0" w:color="auto"/>
                <w:left w:val="none" w:sz="0" w:space="0" w:color="auto"/>
                <w:bottom w:val="none" w:sz="0" w:space="0" w:color="auto"/>
                <w:right w:val="none" w:sz="0" w:space="0" w:color="auto"/>
              </w:divBdr>
              <w:divsChild>
                <w:div w:id="281037861">
                  <w:marLeft w:val="0"/>
                  <w:marRight w:val="0"/>
                  <w:marTop w:val="0"/>
                  <w:marBottom w:val="0"/>
                  <w:divBdr>
                    <w:top w:val="none" w:sz="0" w:space="0" w:color="auto"/>
                    <w:left w:val="none" w:sz="0" w:space="0" w:color="auto"/>
                    <w:bottom w:val="none" w:sz="0" w:space="0" w:color="auto"/>
                    <w:right w:val="none" w:sz="0" w:space="0" w:color="auto"/>
                  </w:divBdr>
                  <w:divsChild>
                    <w:div w:id="5745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76080">
      <w:bodyDiv w:val="1"/>
      <w:marLeft w:val="0"/>
      <w:marRight w:val="0"/>
      <w:marTop w:val="0"/>
      <w:marBottom w:val="0"/>
      <w:divBdr>
        <w:top w:val="none" w:sz="0" w:space="0" w:color="auto"/>
        <w:left w:val="none" w:sz="0" w:space="0" w:color="auto"/>
        <w:bottom w:val="none" w:sz="0" w:space="0" w:color="auto"/>
        <w:right w:val="none" w:sz="0" w:space="0" w:color="auto"/>
      </w:divBdr>
      <w:divsChild>
        <w:div w:id="603342584">
          <w:marLeft w:val="0"/>
          <w:marRight w:val="0"/>
          <w:marTop w:val="0"/>
          <w:marBottom w:val="0"/>
          <w:divBdr>
            <w:top w:val="none" w:sz="0" w:space="0" w:color="auto"/>
            <w:left w:val="none" w:sz="0" w:space="0" w:color="auto"/>
            <w:bottom w:val="none" w:sz="0" w:space="0" w:color="auto"/>
            <w:right w:val="none" w:sz="0" w:space="0" w:color="auto"/>
          </w:divBdr>
          <w:divsChild>
            <w:div w:id="1672445461">
              <w:marLeft w:val="0"/>
              <w:marRight w:val="0"/>
              <w:marTop w:val="0"/>
              <w:marBottom w:val="0"/>
              <w:divBdr>
                <w:top w:val="none" w:sz="0" w:space="0" w:color="auto"/>
                <w:left w:val="none" w:sz="0" w:space="0" w:color="auto"/>
                <w:bottom w:val="none" w:sz="0" w:space="0" w:color="auto"/>
                <w:right w:val="none" w:sz="0" w:space="0" w:color="auto"/>
              </w:divBdr>
              <w:divsChild>
                <w:div w:id="616182870">
                  <w:marLeft w:val="0"/>
                  <w:marRight w:val="0"/>
                  <w:marTop w:val="0"/>
                  <w:marBottom w:val="0"/>
                  <w:divBdr>
                    <w:top w:val="none" w:sz="0" w:space="0" w:color="auto"/>
                    <w:left w:val="none" w:sz="0" w:space="0" w:color="auto"/>
                    <w:bottom w:val="none" w:sz="0" w:space="0" w:color="auto"/>
                    <w:right w:val="none" w:sz="0" w:space="0" w:color="auto"/>
                  </w:divBdr>
                  <w:divsChild>
                    <w:div w:id="2523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604812">
      <w:bodyDiv w:val="1"/>
      <w:marLeft w:val="0"/>
      <w:marRight w:val="0"/>
      <w:marTop w:val="0"/>
      <w:marBottom w:val="0"/>
      <w:divBdr>
        <w:top w:val="none" w:sz="0" w:space="0" w:color="auto"/>
        <w:left w:val="none" w:sz="0" w:space="0" w:color="auto"/>
        <w:bottom w:val="none" w:sz="0" w:space="0" w:color="auto"/>
        <w:right w:val="none" w:sz="0" w:space="0" w:color="auto"/>
      </w:divBdr>
      <w:divsChild>
        <w:div w:id="313220187">
          <w:marLeft w:val="0"/>
          <w:marRight w:val="0"/>
          <w:marTop w:val="0"/>
          <w:marBottom w:val="0"/>
          <w:divBdr>
            <w:top w:val="none" w:sz="0" w:space="0" w:color="auto"/>
            <w:left w:val="none" w:sz="0" w:space="0" w:color="auto"/>
            <w:bottom w:val="none" w:sz="0" w:space="0" w:color="auto"/>
            <w:right w:val="none" w:sz="0" w:space="0" w:color="auto"/>
          </w:divBdr>
          <w:divsChild>
            <w:div w:id="1423405892">
              <w:marLeft w:val="0"/>
              <w:marRight w:val="0"/>
              <w:marTop w:val="0"/>
              <w:marBottom w:val="0"/>
              <w:divBdr>
                <w:top w:val="none" w:sz="0" w:space="0" w:color="auto"/>
                <w:left w:val="none" w:sz="0" w:space="0" w:color="auto"/>
                <w:bottom w:val="none" w:sz="0" w:space="0" w:color="auto"/>
                <w:right w:val="none" w:sz="0" w:space="0" w:color="auto"/>
              </w:divBdr>
              <w:divsChild>
                <w:div w:id="6040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333507">
      <w:bodyDiv w:val="1"/>
      <w:marLeft w:val="0"/>
      <w:marRight w:val="0"/>
      <w:marTop w:val="0"/>
      <w:marBottom w:val="0"/>
      <w:divBdr>
        <w:top w:val="none" w:sz="0" w:space="0" w:color="auto"/>
        <w:left w:val="none" w:sz="0" w:space="0" w:color="auto"/>
        <w:bottom w:val="none" w:sz="0" w:space="0" w:color="auto"/>
        <w:right w:val="none" w:sz="0" w:space="0" w:color="auto"/>
      </w:divBdr>
      <w:divsChild>
        <w:div w:id="389230727">
          <w:marLeft w:val="0"/>
          <w:marRight w:val="0"/>
          <w:marTop w:val="0"/>
          <w:marBottom w:val="0"/>
          <w:divBdr>
            <w:top w:val="none" w:sz="0" w:space="0" w:color="auto"/>
            <w:left w:val="none" w:sz="0" w:space="0" w:color="auto"/>
            <w:bottom w:val="none" w:sz="0" w:space="0" w:color="auto"/>
            <w:right w:val="none" w:sz="0" w:space="0" w:color="auto"/>
          </w:divBdr>
          <w:divsChild>
            <w:div w:id="1546403004">
              <w:marLeft w:val="0"/>
              <w:marRight w:val="0"/>
              <w:marTop w:val="0"/>
              <w:marBottom w:val="0"/>
              <w:divBdr>
                <w:top w:val="none" w:sz="0" w:space="0" w:color="auto"/>
                <w:left w:val="none" w:sz="0" w:space="0" w:color="auto"/>
                <w:bottom w:val="none" w:sz="0" w:space="0" w:color="auto"/>
                <w:right w:val="none" w:sz="0" w:space="0" w:color="auto"/>
              </w:divBdr>
              <w:divsChild>
                <w:div w:id="15320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20818">
      <w:bodyDiv w:val="1"/>
      <w:marLeft w:val="0"/>
      <w:marRight w:val="0"/>
      <w:marTop w:val="0"/>
      <w:marBottom w:val="0"/>
      <w:divBdr>
        <w:top w:val="none" w:sz="0" w:space="0" w:color="auto"/>
        <w:left w:val="none" w:sz="0" w:space="0" w:color="auto"/>
        <w:bottom w:val="none" w:sz="0" w:space="0" w:color="auto"/>
        <w:right w:val="none" w:sz="0" w:space="0" w:color="auto"/>
      </w:divBdr>
      <w:divsChild>
        <w:div w:id="1959607996">
          <w:marLeft w:val="0"/>
          <w:marRight w:val="0"/>
          <w:marTop w:val="0"/>
          <w:marBottom w:val="0"/>
          <w:divBdr>
            <w:top w:val="none" w:sz="0" w:space="0" w:color="auto"/>
            <w:left w:val="none" w:sz="0" w:space="0" w:color="auto"/>
            <w:bottom w:val="none" w:sz="0" w:space="0" w:color="auto"/>
            <w:right w:val="none" w:sz="0" w:space="0" w:color="auto"/>
          </w:divBdr>
          <w:divsChild>
            <w:div w:id="1724481034">
              <w:marLeft w:val="0"/>
              <w:marRight w:val="0"/>
              <w:marTop w:val="0"/>
              <w:marBottom w:val="0"/>
              <w:divBdr>
                <w:top w:val="none" w:sz="0" w:space="0" w:color="auto"/>
                <w:left w:val="none" w:sz="0" w:space="0" w:color="auto"/>
                <w:bottom w:val="none" w:sz="0" w:space="0" w:color="auto"/>
                <w:right w:val="none" w:sz="0" w:space="0" w:color="auto"/>
              </w:divBdr>
              <w:divsChild>
                <w:div w:id="7740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01543">
      <w:bodyDiv w:val="1"/>
      <w:marLeft w:val="0"/>
      <w:marRight w:val="0"/>
      <w:marTop w:val="0"/>
      <w:marBottom w:val="0"/>
      <w:divBdr>
        <w:top w:val="none" w:sz="0" w:space="0" w:color="auto"/>
        <w:left w:val="none" w:sz="0" w:space="0" w:color="auto"/>
        <w:bottom w:val="none" w:sz="0" w:space="0" w:color="auto"/>
        <w:right w:val="none" w:sz="0" w:space="0" w:color="auto"/>
      </w:divBdr>
      <w:divsChild>
        <w:div w:id="202719468">
          <w:marLeft w:val="0"/>
          <w:marRight w:val="0"/>
          <w:marTop w:val="0"/>
          <w:marBottom w:val="0"/>
          <w:divBdr>
            <w:top w:val="none" w:sz="0" w:space="0" w:color="auto"/>
            <w:left w:val="none" w:sz="0" w:space="0" w:color="auto"/>
            <w:bottom w:val="none" w:sz="0" w:space="0" w:color="auto"/>
            <w:right w:val="none" w:sz="0" w:space="0" w:color="auto"/>
          </w:divBdr>
          <w:divsChild>
            <w:div w:id="1641110611">
              <w:marLeft w:val="0"/>
              <w:marRight w:val="0"/>
              <w:marTop w:val="0"/>
              <w:marBottom w:val="0"/>
              <w:divBdr>
                <w:top w:val="none" w:sz="0" w:space="0" w:color="auto"/>
                <w:left w:val="none" w:sz="0" w:space="0" w:color="auto"/>
                <w:bottom w:val="none" w:sz="0" w:space="0" w:color="auto"/>
                <w:right w:val="none" w:sz="0" w:space="0" w:color="auto"/>
              </w:divBdr>
              <w:divsChild>
                <w:div w:id="18449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6106">
      <w:bodyDiv w:val="1"/>
      <w:marLeft w:val="0"/>
      <w:marRight w:val="0"/>
      <w:marTop w:val="0"/>
      <w:marBottom w:val="0"/>
      <w:divBdr>
        <w:top w:val="none" w:sz="0" w:space="0" w:color="auto"/>
        <w:left w:val="none" w:sz="0" w:space="0" w:color="auto"/>
        <w:bottom w:val="none" w:sz="0" w:space="0" w:color="auto"/>
        <w:right w:val="none" w:sz="0" w:space="0" w:color="auto"/>
      </w:divBdr>
      <w:divsChild>
        <w:div w:id="1551845223">
          <w:marLeft w:val="0"/>
          <w:marRight w:val="0"/>
          <w:marTop w:val="0"/>
          <w:marBottom w:val="0"/>
          <w:divBdr>
            <w:top w:val="none" w:sz="0" w:space="0" w:color="auto"/>
            <w:left w:val="none" w:sz="0" w:space="0" w:color="auto"/>
            <w:bottom w:val="none" w:sz="0" w:space="0" w:color="auto"/>
            <w:right w:val="none" w:sz="0" w:space="0" w:color="auto"/>
          </w:divBdr>
          <w:divsChild>
            <w:div w:id="1053114582">
              <w:marLeft w:val="0"/>
              <w:marRight w:val="0"/>
              <w:marTop w:val="0"/>
              <w:marBottom w:val="0"/>
              <w:divBdr>
                <w:top w:val="none" w:sz="0" w:space="0" w:color="auto"/>
                <w:left w:val="none" w:sz="0" w:space="0" w:color="auto"/>
                <w:bottom w:val="none" w:sz="0" w:space="0" w:color="auto"/>
                <w:right w:val="none" w:sz="0" w:space="0" w:color="auto"/>
              </w:divBdr>
              <w:divsChild>
                <w:div w:id="9139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84771">
      <w:bodyDiv w:val="1"/>
      <w:marLeft w:val="0"/>
      <w:marRight w:val="0"/>
      <w:marTop w:val="0"/>
      <w:marBottom w:val="0"/>
      <w:divBdr>
        <w:top w:val="none" w:sz="0" w:space="0" w:color="auto"/>
        <w:left w:val="none" w:sz="0" w:space="0" w:color="auto"/>
        <w:bottom w:val="none" w:sz="0" w:space="0" w:color="auto"/>
        <w:right w:val="none" w:sz="0" w:space="0" w:color="auto"/>
      </w:divBdr>
      <w:divsChild>
        <w:div w:id="2102792892">
          <w:marLeft w:val="0"/>
          <w:marRight w:val="0"/>
          <w:marTop w:val="0"/>
          <w:marBottom w:val="0"/>
          <w:divBdr>
            <w:top w:val="none" w:sz="0" w:space="0" w:color="auto"/>
            <w:left w:val="none" w:sz="0" w:space="0" w:color="auto"/>
            <w:bottom w:val="none" w:sz="0" w:space="0" w:color="auto"/>
            <w:right w:val="none" w:sz="0" w:space="0" w:color="auto"/>
          </w:divBdr>
          <w:divsChild>
            <w:div w:id="438256581">
              <w:marLeft w:val="0"/>
              <w:marRight w:val="0"/>
              <w:marTop w:val="0"/>
              <w:marBottom w:val="0"/>
              <w:divBdr>
                <w:top w:val="none" w:sz="0" w:space="0" w:color="auto"/>
                <w:left w:val="none" w:sz="0" w:space="0" w:color="auto"/>
                <w:bottom w:val="none" w:sz="0" w:space="0" w:color="auto"/>
                <w:right w:val="none" w:sz="0" w:space="0" w:color="auto"/>
              </w:divBdr>
              <w:divsChild>
                <w:div w:id="19463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90645">
      <w:bodyDiv w:val="1"/>
      <w:marLeft w:val="0"/>
      <w:marRight w:val="0"/>
      <w:marTop w:val="0"/>
      <w:marBottom w:val="0"/>
      <w:divBdr>
        <w:top w:val="none" w:sz="0" w:space="0" w:color="auto"/>
        <w:left w:val="none" w:sz="0" w:space="0" w:color="auto"/>
        <w:bottom w:val="none" w:sz="0" w:space="0" w:color="auto"/>
        <w:right w:val="none" w:sz="0" w:space="0" w:color="auto"/>
      </w:divBdr>
      <w:divsChild>
        <w:div w:id="1802720865">
          <w:marLeft w:val="0"/>
          <w:marRight w:val="0"/>
          <w:marTop w:val="0"/>
          <w:marBottom w:val="0"/>
          <w:divBdr>
            <w:top w:val="none" w:sz="0" w:space="0" w:color="auto"/>
            <w:left w:val="none" w:sz="0" w:space="0" w:color="auto"/>
            <w:bottom w:val="none" w:sz="0" w:space="0" w:color="auto"/>
            <w:right w:val="none" w:sz="0" w:space="0" w:color="auto"/>
          </w:divBdr>
          <w:divsChild>
            <w:div w:id="1354456430">
              <w:marLeft w:val="0"/>
              <w:marRight w:val="0"/>
              <w:marTop w:val="0"/>
              <w:marBottom w:val="0"/>
              <w:divBdr>
                <w:top w:val="none" w:sz="0" w:space="0" w:color="auto"/>
                <w:left w:val="none" w:sz="0" w:space="0" w:color="auto"/>
                <w:bottom w:val="none" w:sz="0" w:space="0" w:color="auto"/>
                <w:right w:val="none" w:sz="0" w:space="0" w:color="auto"/>
              </w:divBdr>
              <w:divsChild>
                <w:div w:id="3883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60733">
      <w:bodyDiv w:val="1"/>
      <w:marLeft w:val="0"/>
      <w:marRight w:val="0"/>
      <w:marTop w:val="0"/>
      <w:marBottom w:val="0"/>
      <w:divBdr>
        <w:top w:val="none" w:sz="0" w:space="0" w:color="auto"/>
        <w:left w:val="none" w:sz="0" w:space="0" w:color="auto"/>
        <w:bottom w:val="none" w:sz="0" w:space="0" w:color="auto"/>
        <w:right w:val="none" w:sz="0" w:space="0" w:color="auto"/>
      </w:divBdr>
      <w:divsChild>
        <w:div w:id="531453043">
          <w:marLeft w:val="0"/>
          <w:marRight w:val="0"/>
          <w:marTop w:val="0"/>
          <w:marBottom w:val="0"/>
          <w:divBdr>
            <w:top w:val="none" w:sz="0" w:space="0" w:color="auto"/>
            <w:left w:val="none" w:sz="0" w:space="0" w:color="auto"/>
            <w:bottom w:val="none" w:sz="0" w:space="0" w:color="auto"/>
            <w:right w:val="none" w:sz="0" w:space="0" w:color="auto"/>
          </w:divBdr>
          <w:divsChild>
            <w:div w:id="1852641749">
              <w:marLeft w:val="0"/>
              <w:marRight w:val="0"/>
              <w:marTop w:val="0"/>
              <w:marBottom w:val="0"/>
              <w:divBdr>
                <w:top w:val="none" w:sz="0" w:space="0" w:color="auto"/>
                <w:left w:val="none" w:sz="0" w:space="0" w:color="auto"/>
                <w:bottom w:val="none" w:sz="0" w:space="0" w:color="auto"/>
                <w:right w:val="none" w:sz="0" w:space="0" w:color="auto"/>
              </w:divBdr>
              <w:divsChild>
                <w:div w:id="1103646772">
                  <w:marLeft w:val="0"/>
                  <w:marRight w:val="0"/>
                  <w:marTop w:val="0"/>
                  <w:marBottom w:val="0"/>
                  <w:divBdr>
                    <w:top w:val="none" w:sz="0" w:space="0" w:color="auto"/>
                    <w:left w:val="none" w:sz="0" w:space="0" w:color="auto"/>
                    <w:bottom w:val="none" w:sz="0" w:space="0" w:color="auto"/>
                    <w:right w:val="none" w:sz="0" w:space="0" w:color="auto"/>
                  </w:divBdr>
                  <w:divsChild>
                    <w:div w:id="2357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4266">
      <w:bodyDiv w:val="1"/>
      <w:marLeft w:val="0"/>
      <w:marRight w:val="0"/>
      <w:marTop w:val="0"/>
      <w:marBottom w:val="0"/>
      <w:divBdr>
        <w:top w:val="none" w:sz="0" w:space="0" w:color="auto"/>
        <w:left w:val="none" w:sz="0" w:space="0" w:color="auto"/>
        <w:bottom w:val="none" w:sz="0" w:space="0" w:color="auto"/>
        <w:right w:val="none" w:sz="0" w:space="0" w:color="auto"/>
      </w:divBdr>
      <w:divsChild>
        <w:div w:id="399791466">
          <w:marLeft w:val="0"/>
          <w:marRight w:val="0"/>
          <w:marTop w:val="0"/>
          <w:marBottom w:val="0"/>
          <w:divBdr>
            <w:top w:val="none" w:sz="0" w:space="0" w:color="auto"/>
            <w:left w:val="none" w:sz="0" w:space="0" w:color="auto"/>
            <w:bottom w:val="none" w:sz="0" w:space="0" w:color="auto"/>
            <w:right w:val="none" w:sz="0" w:space="0" w:color="auto"/>
          </w:divBdr>
          <w:divsChild>
            <w:div w:id="1244534412">
              <w:marLeft w:val="0"/>
              <w:marRight w:val="0"/>
              <w:marTop w:val="0"/>
              <w:marBottom w:val="0"/>
              <w:divBdr>
                <w:top w:val="none" w:sz="0" w:space="0" w:color="auto"/>
                <w:left w:val="none" w:sz="0" w:space="0" w:color="auto"/>
                <w:bottom w:val="none" w:sz="0" w:space="0" w:color="auto"/>
                <w:right w:val="none" w:sz="0" w:space="0" w:color="auto"/>
              </w:divBdr>
              <w:divsChild>
                <w:div w:id="1086611745">
                  <w:marLeft w:val="0"/>
                  <w:marRight w:val="0"/>
                  <w:marTop w:val="0"/>
                  <w:marBottom w:val="0"/>
                  <w:divBdr>
                    <w:top w:val="none" w:sz="0" w:space="0" w:color="auto"/>
                    <w:left w:val="none" w:sz="0" w:space="0" w:color="auto"/>
                    <w:bottom w:val="none" w:sz="0" w:space="0" w:color="auto"/>
                    <w:right w:val="none" w:sz="0" w:space="0" w:color="auto"/>
                  </w:divBdr>
                  <w:divsChild>
                    <w:div w:id="13765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67849">
      <w:bodyDiv w:val="1"/>
      <w:marLeft w:val="0"/>
      <w:marRight w:val="0"/>
      <w:marTop w:val="0"/>
      <w:marBottom w:val="0"/>
      <w:divBdr>
        <w:top w:val="none" w:sz="0" w:space="0" w:color="auto"/>
        <w:left w:val="none" w:sz="0" w:space="0" w:color="auto"/>
        <w:bottom w:val="none" w:sz="0" w:space="0" w:color="auto"/>
        <w:right w:val="none" w:sz="0" w:space="0" w:color="auto"/>
      </w:divBdr>
      <w:divsChild>
        <w:div w:id="823470189">
          <w:marLeft w:val="0"/>
          <w:marRight w:val="0"/>
          <w:marTop w:val="0"/>
          <w:marBottom w:val="0"/>
          <w:divBdr>
            <w:top w:val="none" w:sz="0" w:space="0" w:color="auto"/>
            <w:left w:val="none" w:sz="0" w:space="0" w:color="auto"/>
            <w:bottom w:val="none" w:sz="0" w:space="0" w:color="auto"/>
            <w:right w:val="none" w:sz="0" w:space="0" w:color="auto"/>
          </w:divBdr>
          <w:divsChild>
            <w:div w:id="93134685">
              <w:marLeft w:val="0"/>
              <w:marRight w:val="0"/>
              <w:marTop w:val="0"/>
              <w:marBottom w:val="0"/>
              <w:divBdr>
                <w:top w:val="none" w:sz="0" w:space="0" w:color="auto"/>
                <w:left w:val="none" w:sz="0" w:space="0" w:color="auto"/>
                <w:bottom w:val="none" w:sz="0" w:space="0" w:color="auto"/>
                <w:right w:val="none" w:sz="0" w:space="0" w:color="auto"/>
              </w:divBdr>
              <w:divsChild>
                <w:div w:id="11409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0416">
      <w:bodyDiv w:val="1"/>
      <w:marLeft w:val="0"/>
      <w:marRight w:val="0"/>
      <w:marTop w:val="0"/>
      <w:marBottom w:val="0"/>
      <w:divBdr>
        <w:top w:val="none" w:sz="0" w:space="0" w:color="auto"/>
        <w:left w:val="none" w:sz="0" w:space="0" w:color="auto"/>
        <w:bottom w:val="none" w:sz="0" w:space="0" w:color="auto"/>
        <w:right w:val="none" w:sz="0" w:space="0" w:color="auto"/>
      </w:divBdr>
      <w:divsChild>
        <w:div w:id="922035165">
          <w:marLeft w:val="0"/>
          <w:marRight w:val="0"/>
          <w:marTop w:val="0"/>
          <w:marBottom w:val="0"/>
          <w:divBdr>
            <w:top w:val="none" w:sz="0" w:space="0" w:color="auto"/>
            <w:left w:val="none" w:sz="0" w:space="0" w:color="auto"/>
            <w:bottom w:val="none" w:sz="0" w:space="0" w:color="auto"/>
            <w:right w:val="none" w:sz="0" w:space="0" w:color="auto"/>
          </w:divBdr>
          <w:divsChild>
            <w:div w:id="963196843">
              <w:marLeft w:val="0"/>
              <w:marRight w:val="0"/>
              <w:marTop w:val="0"/>
              <w:marBottom w:val="0"/>
              <w:divBdr>
                <w:top w:val="none" w:sz="0" w:space="0" w:color="auto"/>
                <w:left w:val="none" w:sz="0" w:space="0" w:color="auto"/>
                <w:bottom w:val="none" w:sz="0" w:space="0" w:color="auto"/>
                <w:right w:val="none" w:sz="0" w:space="0" w:color="auto"/>
              </w:divBdr>
              <w:divsChild>
                <w:div w:id="15821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60809">
      <w:bodyDiv w:val="1"/>
      <w:marLeft w:val="0"/>
      <w:marRight w:val="0"/>
      <w:marTop w:val="0"/>
      <w:marBottom w:val="0"/>
      <w:divBdr>
        <w:top w:val="none" w:sz="0" w:space="0" w:color="auto"/>
        <w:left w:val="none" w:sz="0" w:space="0" w:color="auto"/>
        <w:bottom w:val="none" w:sz="0" w:space="0" w:color="auto"/>
        <w:right w:val="none" w:sz="0" w:space="0" w:color="auto"/>
      </w:divBdr>
      <w:divsChild>
        <w:div w:id="1982924590">
          <w:marLeft w:val="0"/>
          <w:marRight w:val="0"/>
          <w:marTop w:val="0"/>
          <w:marBottom w:val="0"/>
          <w:divBdr>
            <w:top w:val="none" w:sz="0" w:space="0" w:color="auto"/>
            <w:left w:val="none" w:sz="0" w:space="0" w:color="auto"/>
            <w:bottom w:val="none" w:sz="0" w:space="0" w:color="auto"/>
            <w:right w:val="none" w:sz="0" w:space="0" w:color="auto"/>
          </w:divBdr>
          <w:divsChild>
            <w:div w:id="410275061">
              <w:marLeft w:val="0"/>
              <w:marRight w:val="0"/>
              <w:marTop w:val="0"/>
              <w:marBottom w:val="0"/>
              <w:divBdr>
                <w:top w:val="none" w:sz="0" w:space="0" w:color="auto"/>
                <w:left w:val="none" w:sz="0" w:space="0" w:color="auto"/>
                <w:bottom w:val="none" w:sz="0" w:space="0" w:color="auto"/>
                <w:right w:val="none" w:sz="0" w:space="0" w:color="auto"/>
              </w:divBdr>
              <w:divsChild>
                <w:div w:id="21140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38145">
      <w:bodyDiv w:val="1"/>
      <w:marLeft w:val="0"/>
      <w:marRight w:val="0"/>
      <w:marTop w:val="0"/>
      <w:marBottom w:val="0"/>
      <w:divBdr>
        <w:top w:val="none" w:sz="0" w:space="0" w:color="auto"/>
        <w:left w:val="none" w:sz="0" w:space="0" w:color="auto"/>
        <w:bottom w:val="none" w:sz="0" w:space="0" w:color="auto"/>
        <w:right w:val="none" w:sz="0" w:space="0" w:color="auto"/>
      </w:divBdr>
      <w:divsChild>
        <w:div w:id="2019580534">
          <w:marLeft w:val="0"/>
          <w:marRight w:val="0"/>
          <w:marTop w:val="0"/>
          <w:marBottom w:val="0"/>
          <w:divBdr>
            <w:top w:val="none" w:sz="0" w:space="0" w:color="auto"/>
            <w:left w:val="none" w:sz="0" w:space="0" w:color="auto"/>
            <w:bottom w:val="none" w:sz="0" w:space="0" w:color="auto"/>
            <w:right w:val="none" w:sz="0" w:space="0" w:color="auto"/>
          </w:divBdr>
          <w:divsChild>
            <w:div w:id="1418943267">
              <w:marLeft w:val="0"/>
              <w:marRight w:val="0"/>
              <w:marTop w:val="0"/>
              <w:marBottom w:val="0"/>
              <w:divBdr>
                <w:top w:val="none" w:sz="0" w:space="0" w:color="auto"/>
                <w:left w:val="none" w:sz="0" w:space="0" w:color="auto"/>
                <w:bottom w:val="none" w:sz="0" w:space="0" w:color="auto"/>
                <w:right w:val="none" w:sz="0" w:space="0" w:color="auto"/>
              </w:divBdr>
              <w:divsChild>
                <w:div w:id="20099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03026">
      <w:bodyDiv w:val="1"/>
      <w:marLeft w:val="0"/>
      <w:marRight w:val="0"/>
      <w:marTop w:val="0"/>
      <w:marBottom w:val="0"/>
      <w:divBdr>
        <w:top w:val="none" w:sz="0" w:space="0" w:color="auto"/>
        <w:left w:val="none" w:sz="0" w:space="0" w:color="auto"/>
        <w:bottom w:val="none" w:sz="0" w:space="0" w:color="auto"/>
        <w:right w:val="none" w:sz="0" w:space="0" w:color="auto"/>
      </w:divBdr>
      <w:divsChild>
        <w:div w:id="124933035">
          <w:marLeft w:val="0"/>
          <w:marRight w:val="0"/>
          <w:marTop w:val="0"/>
          <w:marBottom w:val="0"/>
          <w:divBdr>
            <w:top w:val="none" w:sz="0" w:space="0" w:color="auto"/>
            <w:left w:val="none" w:sz="0" w:space="0" w:color="auto"/>
            <w:bottom w:val="none" w:sz="0" w:space="0" w:color="auto"/>
            <w:right w:val="none" w:sz="0" w:space="0" w:color="auto"/>
          </w:divBdr>
          <w:divsChild>
            <w:div w:id="1074472949">
              <w:marLeft w:val="0"/>
              <w:marRight w:val="0"/>
              <w:marTop w:val="0"/>
              <w:marBottom w:val="0"/>
              <w:divBdr>
                <w:top w:val="none" w:sz="0" w:space="0" w:color="auto"/>
                <w:left w:val="none" w:sz="0" w:space="0" w:color="auto"/>
                <w:bottom w:val="none" w:sz="0" w:space="0" w:color="auto"/>
                <w:right w:val="none" w:sz="0" w:space="0" w:color="auto"/>
              </w:divBdr>
              <w:divsChild>
                <w:div w:id="14636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2582">
      <w:bodyDiv w:val="1"/>
      <w:marLeft w:val="0"/>
      <w:marRight w:val="0"/>
      <w:marTop w:val="0"/>
      <w:marBottom w:val="0"/>
      <w:divBdr>
        <w:top w:val="none" w:sz="0" w:space="0" w:color="auto"/>
        <w:left w:val="none" w:sz="0" w:space="0" w:color="auto"/>
        <w:bottom w:val="none" w:sz="0" w:space="0" w:color="auto"/>
        <w:right w:val="none" w:sz="0" w:space="0" w:color="auto"/>
      </w:divBdr>
      <w:divsChild>
        <w:div w:id="1399596084">
          <w:marLeft w:val="0"/>
          <w:marRight w:val="0"/>
          <w:marTop w:val="0"/>
          <w:marBottom w:val="0"/>
          <w:divBdr>
            <w:top w:val="none" w:sz="0" w:space="0" w:color="auto"/>
            <w:left w:val="none" w:sz="0" w:space="0" w:color="auto"/>
            <w:bottom w:val="none" w:sz="0" w:space="0" w:color="auto"/>
            <w:right w:val="none" w:sz="0" w:space="0" w:color="auto"/>
          </w:divBdr>
          <w:divsChild>
            <w:div w:id="1766605757">
              <w:marLeft w:val="0"/>
              <w:marRight w:val="0"/>
              <w:marTop w:val="0"/>
              <w:marBottom w:val="0"/>
              <w:divBdr>
                <w:top w:val="none" w:sz="0" w:space="0" w:color="auto"/>
                <w:left w:val="none" w:sz="0" w:space="0" w:color="auto"/>
                <w:bottom w:val="none" w:sz="0" w:space="0" w:color="auto"/>
                <w:right w:val="none" w:sz="0" w:space="0" w:color="auto"/>
              </w:divBdr>
              <w:divsChild>
                <w:div w:id="1542747297">
                  <w:marLeft w:val="0"/>
                  <w:marRight w:val="0"/>
                  <w:marTop w:val="0"/>
                  <w:marBottom w:val="0"/>
                  <w:divBdr>
                    <w:top w:val="none" w:sz="0" w:space="0" w:color="auto"/>
                    <w:left w:val="none" w:sz="0" w:space="0" w:color="auto"/>
                    <w:bottom w:val="none" w:sz="0" w:space="0" w:color="auto"/>
                    <w:right w:val="none" w:sz="0" w:space="0" w:color="auto"/>
                  </w:divBdr>
                  <w:divsChild>
                    <w:div w:id="1472601466">
                      <w:marLeft w:val="0"/>
                      <w:marRight w:val="0"/>
                      <w:marTop w:val="0"/>
                      <w:marBottom w:val="0"/>
                      <w:divBdr>
                        <w:top w:val="none" w:sz="0" w:space="0" w:color="auto"/>
                        <w:left w:val="none" w:sz="0" w:space="0" w:color="auto"/>
                        <w:bottom w:val="none" w:sz="0" w:space="0" w:color="auto"/>
                        <w:right w:val="none" w:sz="0" w:space="0" w:color="auto"/>
                      </w:divBdr>
                    </w:div>
                    <w:div w:id="14009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7280">
      <w:bodyDiv w:val="1"/>
      <w:marLeft w:val="0"/>
      <w:marRight w:val="0"/>
      <w:marTop w:val="0"/>
      <w:marBottom w:val="0"/>
      <w:divBdr>
        <w:top w:val="none" w:sz="0" w:space="0" w:color="auto"/>
        <w:left w:val="none" w:sz="0" w:space="0" w:color="auto"/>
        <w:bottom w:val="none" w:sz="0" w:space="0" w:color="auto"/>
        <w:right w:val="none" w:sz="0" w:space="0" w:color="auto"/>
      </w:divBdr>
      <w:divsChild>
        <w:div w:id="211431347">
          <w:marLeft w:val="0"/>
          <w:marRight w:val="0"/>
          <w:marTop w:val="0"/>
          <w:marBottom w:val="0"/>
          <w:divBdr>
            <w:top w:val="none" w:sz="0" w:space="0" w:color="auto"/>
            <w:left w:val="none" w:sz="0" w:space="0" w:color="auto"/>
            <w:bottom w:val="none" w:sz="0" w:space="0" w:color="auto"/>
            <w:right w:val="none" w:sz="0" w:space="0" w:color="auto"/>
          </w:divBdr>
          <w:divsChild>
            <w:div w:id="1499997030">
              <w:marLeft w:val="0"/>
              <w:marRight w:val="0"/>
              <w:marTop w:val="0"/>
              <w:marBottom w:val="0"/>
              <w:divBdr>
                <w:top w:val="none" w:sz="0" w:space="0" w:color="auto"/>
                <w:left w:val="none" w:sz="0" w:space="0" w:color="auto"/>
                <w:bottom w:val="none" w:sz="0" w:space="0" w:color="auto"/>
                <w:right w:val="none" w:sz="0" w:space="0" w:color="auto"/>
              </w:divBdr>
              <w:divsChild>
                <w:div w:id="1129470134">
                  <w:marLeft w:val="0"/>
                  <w:marRight w:val="0"/>
                  <w:marTop w:val="0"/>
                  <w:marBottom w:val="0"/>
                  <w:divBdr>
                    <w:top w:val="none" w:sz="0" w:space="0" w:color="auto"/>
                    <w:left w:val="none" w:sz="0" w:space="0" w:color="auto"/>
                    <w:bottom w:val="none" w:sz="0" w:space="0" w:color="auto"/>
                    <w:right w:val="none" w:sz="0" w:space="0" w:color="auto"/>
                  </w:divBdr>
                  <w:divsChild>
                    <w:div w:id="12054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2841</Words>
  <Characters>16196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Philips</dc:creator>
  <cp:keywords/>
  <dc:description/>
  <cp:lastModifiedBy>Stephan Philips</cp:lastModifiedBy>
  <cp:revision>6</cp:revision>
  <dcterms:created xsi:type="dcterms:W3CDTF">2020-05-29T13:21:00Z</dcterms:created>
  <dcterms:modified xsi:type="dcterms:W3CDTF">2020-05-29T16:06:00Z</dcterms:modified>
</cp:coreProperties>
</file>